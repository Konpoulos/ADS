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8E94" w14:textId="77777777" w:rsidR="004907AC" w:rsidRDefault="004907AC" w:rsidP="004907AC">
      <w:pPr>
        <w:jc w:val="center"/>
        <w:rPr>
          <w:b/>
          <w:bCs/>
          <w:sz w:val="28"/>
          <w:lang w:val="en"/>
        </w:rPr>
      </w:pPr>
    </w:p>
    <w:p w14:paraId="3E3167EB" w14:textId="77777777" w:rsidR="004907AC" w:rsidRDefault="004907AC" w:rsidP="004907AC">
      <w:pPr>
        <w:jc w:val="center"/>
        <w:rPr>
          <w:b/>
          <w:bCs/>
          <w:sz w:val="28"/>
          <w:lang w:val="en"/>
        </w:rPr>
      </w:pPr>
    </w:p>
    <w:p w14:paraId="45B20C1B" w14:textId="77777777" w:rsidR="004907AC" w:rsidRDefault="004907AC" w:rsidP="004907AC">
      <w:pPr>
        <w:jc w:val="center"/>
        <w:rPr>
          <w:b/>
          <w:bCs/>
          <w:sz w:val="28"/>
          <w:lang w:val="en"/>
        </w:rPr>
      </w:pPr>
    </w:p>
    <w:p w14:paraId="1402170E" w14:textId="77777777" w:rsidR="004907AC" w:rsidRDefault="004907AC" w:rsidP="004907AC">
      <w:pPr>
        <w:jc w:val="center"/>
        <w:rPr>
          <w:b/>
          <w:bCs/>
          <w:sz w:val="28"/>
          <w:lang w:val="en"/>
        </w:rPr>
      </w:pPr>
    </w:p>
    <w:p w14:paraId="0C13295C" w14:textId="77777777" w:rsidR="004907AC" w:rsidRDefault="004907AC" w:rsidP="004907AC">
      <w:pPr>
        <w:jc w:val="center"/>
        <w:rPr>
          <w:b/>
          <w:bCs/>
          <w:sz w:val="28"/>
          <w:lang w:val="en"/>
        </w:rPr>
      </w:pPr>
    </w:p>
    <w:p w14:paraId="1783FD61" w14:textId="77777777" w:rsidR="004907AC" w:rsidRDefault="004907AC" w:rsidP="004907AC">
      <w:pPr>
        <w:jc w:val="center"/>
        <w:rPr>
          <w:b/>
          <w:bCs/>
          <w:sz w:val="28"/>
          <w:lang w:val="en"/>
        </w:rPr>
      </w:pPr>
    </w:p>
    <w:p w14:paraId="2B9EC0CC" w14:textId="77777777" w:rsidR="004907AC" w:rsidRDefault="004907AC" w:rsidP="004907AC">
      <w:pPr>
        <w:jc w:val="center"/>
        <w:rPr>
          <w:b/>
          <w:bCs/>
          <w:sz w:val="28"/>
          <w:lang w:val="en"/>
        </w:rPr>
      </w:pPr>
    </w:p>
    <w:p w14:paraId="1F9CB6AF" w14:textId="77777777" w:rsidR="004907AC" w:rsidRDefault="004907AC" w:rsidP="004907AC">
      <w:pPr>
        <w:jc w:val="center"/>
        <w:rPr>
          <w:b/>
          <w:bCs/>
          <w:sz w:val="28"/>
          <w:lang w:val="en"/>
        </w:rPr>
      </w:pPr>
    </w:p>
    <w:p w14:paraId="1056460A" w14:textId="77777777" w:rsidR="004907AC" w:rsidRDefault="004907AC" w:rsidP="004907AC">
      <w:pPr>
        <w:jc w:val="center"/>
        <w:rPr>
          <w:b/>
          <w:bCs/>
          <w:sz w:val="28"/>
          <w:lang w:val="en"/>
        </w:rPr>
      </w:pPr>
    </w:p>
    <w:p w14:paraId="58A18C1D" w14:textId="5A191C0F" w:rsidR="004907AC" w:rsidRDefault="004907AC" w:rsidP="004907AC">
      <w:pPr>
        <w:jc w:val="center"/>
        <w:rPr>
          <w:b/>
          <w:bCs/>
          <w:sz w:val="28"/>
          <w:lang w:val="en"/>
        </w:rPr>
      </w:pPr>
      <w:r>
        <w:rPr>
          <w:b/>
          <w:bCs/>
          <w:sz w:val="28"/>
          <w:lang w:val="en"/>
        </w:rPr>
        <w:t>Thesis Proposal</w:t>
      </w:r>
    </w:p>
    <w:p w14:paraId="488927B3" w14:textId="22CD6E05" w:rsidR="004907AC" w:rsidRPr="00475361" w:rsidRDefault="004907AC" w:rsidP="004907AC">
      <w:pPr>
        <w:jc w:val="center"/>
        <w:rPr>
          <w:lang w:val="en-GB"/>
        </w:rPr>
      </w:pPr>
      <w:r>
        <w:rPr>
          <w:sz w:val="24"/>
          <w:szCs w:val="18"/>
          <w:lang w:val="en"/>
        </w:rPr>
        <w:t xml:space="preserve">Analysis of Niche Communities in ZDF </w:t>
      </w:r>
      <w:proofErr w:type="spellStart"/>
      <w:r>
        <w:rPr>
          <w:sz w:val="24"/>
          <w:szCs w:val="18"/>
          <w:lang w:val="en"/>
        </w:rPr>
        <w:t>Mediathek</w:t>
      </w:r>
      <w:proofErr w:type="spellEnd"/>
    </w:p>
    <w:p w14:paraId="50C4DED6" w14:textId="58B93F96" w:rsidR="004907AC" w:rsidRPr="00475361" w:rsidRDefault="004907AC" w:rsidP="004907AC">
      <w:pPr>
        <w:jc w:val="center"/>
        <w:rPr>
          <w:lang w:val="en-GB"/>
        </w:rPr>
      </w:pPr>
      <w:bookmarkStart w:id="0" w:name="_Toc69718232"/>
      <w:bookmarkStart w:id="1" w:name="_Toc69732615"/>
      <w:proofErr w:type="spellStart"/>
      <w:r w:rsidRPr="00475361">
        <w:rPr>
          <w:lang w:val="en-GB"/>
        </w:rPr>
        <w:t>Ioannis</w:t>
      </w:r>
      <w:proofErr w:type="spellEnd"/>
      <w:r w:rsidRPr="00475361">
        <w:rPr>
          <w:lang w:val="en-GB"/>
        </w:rPr>
        <w:t xml:space="preserve"> Konstantakopoulos</w:t>
      </w:r>
      <w:bookmarkStart w:id="2" w:name="_Toc69718230"/>
      <w:bookmarkStart w:id="3" w:name="_Toc69732613"/>
      <w:bookmarkEnd w:id="0"/>
      <w:bookmarkEnd w:id="1"/>
      <w:r w:rsidR="00475361">
        <w:rPr>
          <w:lang w:val="en-GB"/>
        </w:rPr>
        <w:t xml:space="preserve"> 0960047</w:t>
      </w:r>
    </w:p>
    <w:bookmarkEnd w:id="2"/>
    <w:bookmarkEnd w:id="3"/>
    <w:p w14:paraId="2BA5854B" w14:textId="77777777" w:rsidR="004907AC" w:rsidRDefault="004907AC" w:rsidP="004907AC">
      <w:pPr>
        <w:jc w:val="center"/>
        <w:rPr>
          <w:sz w:val="22"/>
          <w:szCs w:val="32"/>
          <w:lang w:val="en"/>
        </w:rPr>
      </w:pPr>
    </w:p>
    <w:p w14:paraId="0A3B3BD0" w14:textId="72CB6D23" w:rsidR="0025374B" w:rsidRDefault="00475361"/>
    <w:p w14:paraId="0126BDFF" w14:textId="28721A64" w:rsidR="004907AC" w:rsidRDefault="004907AC"/>
    <w:p w14:paraId="3C6B294C" w14:textId="761C2092" w:rsidR="004907AC" w:rsidRDefault="004907AC"/>
    <w:p w14:paraId="301A8AAF" w14:textId="054728FB" w:rsidR="004907AC" w:rsidRDefault="004907AC"/>
    <w:p w14:paraId="15FBCAA7" w14:textId="779A153F" w:rsidR="004907AC" w:rsidRDefault="004907AC"/>
    <w:p w14:paraId="6D2E1502" w14:textId="1BE8E923" w:rsidR="004907AC" w:rsidRDefault="004907AC"/>
    <w:p w14:paraId="51449D7C" w14:textId="505A799C" w:rsidR="004907AC" w:rsidRDefault="004907AC"/>
    <w:p w14:paraId="39F82E2A" w14:textId="010FC898" w:rsidR="004907AC" w:rsidRDefault="004907AC"/>
    <w:p w14:paraId="558F1FB2" w14:textId="6EBFDD82" w:rsidR="004907AC" w:rsidRDefault="004907AC"/>
    <w:p w14:paraId="51A1B478" w14:textId="43953D54" w:rsidR="004907AC" w:rsidRDefault="004907AC"/>
    <w:p w14:paraId="4F5EA245" w14:textId="7C841A56" w:rsidR="004907AC" w:rsidRDefault="004907AC"/>
    <w:p w14:paraId="72F35D4F" w14:textId="7D4F9A81" w:rsidR="004907AC" w:rsidRDefault="004907AC"/>
    <w:p w14:paraId="71E73BF9" w14:textId="4EF4BC10" w:rsidR="004907AC" w:rsidRDefault="004907AC"/>
    <w:p w14:paraId="1DDF8E5A" w14:textId="2464D2B0" w:rsidR="004907AC" w:rsidRDefault="004907AC"/>
    <w:p w14:paraId="4AF3620F" w14:textId="7605B529" w:rsidR="004907AC" w:rsidRDefault="004907AC"/>
    <w:p w14:paraId="5403CC52" w14:textId="30C24B51" w:rsidR="004907AC" w:rsidRDefault="004907AC"/>
    <w:p w14:paraId="28D040FD" w14:textId="5859E63A" w:rsidR="004907AC" w:rsidRDefault="004907AC"/>
    <w:p w14:paraId="0BE22161" w14:textId="7D2745B3" w:rsidR="004907AC" w:rsidRDefault="004907AC"/>
    <w:p w14:paraId="66A9DE75" w14:textId="1DC82737" w:rsidR="004907AC" w:rsidRDefault="004907AC"/>
    <w:p w14:paraId="2295345C" w14:textId="51067CEC" w:rsidR="004907AC" w:rsidRDefault="004907AC"/>
    <w:p w14:paraId="00F338DD" w14:textId="0DD92292" w:rsidR="004907AC" w:rsidRDefault="004907AC"/>
    <w:p w14:paraId="5E0FFBED" w14:textId="2640A3FB" w:rsidR="004907AC" w:rsidRDefault="004907AC"/>
    <w:p w14:paraId="18DF8D22" w14:textId="533606A0" w:rsidR="004907AC" w:rsidRDefault="004907AC"/>
    <w:p w14:paraId="5AA90795" w14:textId="2194C8B4" w:rsidR="004907AC" w:rsidRDefault="004907AC"/>
    <w:p w14:paraId="63E4789B" w14:textId="4EF3BCA2" w:rsidR="004907AC" w:rsidRDefault="004907AC"/>
    <w:p w14:paraId="355A257E" w14:textId="5E5D2A37" w:rsidR="004907AC" w:rsidRDefault="004907AC"/>
    <w:p w14:paraId="372958D9" w14:textId="270DDAD2" w:rsidR="004907AC" w:rsidRPr="00DB77B3" w:rsidRDefault="00E0282F">
      <w:pPr>
        <w:rPr>
          <w:b/>
          <w:bCs/>
          <w:sz w:val="20"/>
          <w:szCs w:val="20"/>
        </w:rPr>
      </w:pPr>
      <w:r w:rsidRPr="00DB77B3">
        <w:rPr>
          <w:b/>
          <w:bCs/>
          <w:sz w:val="20"/>
          <w:szCs w:val="20"/>
        </w:rPr>
        <w:lastRenderedPageBreak/>
        <w:t>Introduction</w:t>
      </w:r>
    </w:p>
    <w:p w14:paraId="59907F42" w14:textId="176EE012" w:rsidR="00E0282F" w:rsidRPr="00DB77B3" w:rsidRDefault="00E0282F">
      <w:pPr>
        <w:rPr>
          <w:b/>
          <w:bCs/>
          <w:sz w:val="20"/>
          <w:szCs w:val="20"/>
        </w:rPr>
      </w:pPr>
    </w:p>
    <w:p w14:paraId="3638051D" w14:textId="54426998" w:rsidR="008802D8" w:rsidRDefault="00E0282F">
      <w:pPr>
        <w:rPr>
          <w:sz w:val="20"/>
          <w:szCs w:val="20"/>
        </w:rPr>
      </w:pPr>
      <w:r w:rsidRPr="00DB77B3">
        <w:rPr>
          <w:sz w:val="20"/>
          <w:szCs w:val="20"/>
        </w:rPr>
        <w:t xml:space="preserve">ZDF is one of the biggest publicly funded German broadcasters, each </w:t>
      </w:r>
      <w:r w:rsidR="006D6E4E" w:rsidRPr="00DB77B3">
        <w:rPr>
          <w:sz w:val="20"/>
          <w:szCs w:val="20"/>
        </w:rPr>
        <w:t>Germ</w:t>
      </w:r>
      <w:r w:rsidR="006D6E4E">
        <w:rPr>
          <w:sz w:val="20"/>
          <w:szCs w:val="20"/>
        </w:rPr>
        <w:t>a</w:t>
      </w:r>
      <w:r w:rsidR="006D6E4E" w:rsidRPr="00DB77B3">
        <w:rPr>
          <w:sz w:val="20"/>
          <w:szCs w:val="20"/>
        </w:rPr>
        <w:t>n</w:t>
      </w:r>
      <w:r w:rsidRPr="00DB77B3">
        <w:rPr>
          <w:sz w:val="20"/>
          <w:szCs w:val="20"/>
        </w:rPr>
        <w:t xml:space="preserve"> citizen must pay a monthly fee. While the ZDF needs to stay profitable</w:t>
      </w:r>
      <w:r w:rsidR="004D38FB">
        <w:rPr>
          <w:sz w:val="20"/>
          <w:szCs w:val="20"/>
          <w:lang/>
        </w:rPr>
        <w:t>, it</w:t>
      </w:r>
      <w:r w:rsidRPr="00DB77B3">
        <w:rPr>
          <w:sz w:val="20"/>
          <w:szCs w:val="20"/>
        </w:rPr>
        <w:t xml:space="preserve"> has the obligation to provide the user with a good content. </w:t>
      </w:r>
      <w:r w:rsidR="006D6E4E" w:rsidRPr="006D6E4E">
        <w:rPr>
          <w:sz w:val="20"/>
          <w:szCs w:val="20"/>
        </w:rPr>
        <w:t>In the ever more competitive market</w:t>
      </w:r>
      <w:r w:rsidR="006D6E4E">
        <w:rPr>
          <w:sz w:val="20"/>
          <w:szCs w:val="20"/>
        </w:rPr>
        <w:t xml:space="preserve"> ZDF </w:t>
      </w:r>
      <w:proofErr w:type="gramStart"/>
      <w:r w:rsidR="006D6E4E">
        <w:rPr>
          <w:sz w:val="20"/>
          <w:szCs w:val="20"/>
        </w:rPr>
        <w:t>has to</w:t>
      </w:r>
      <w:proofErr w:type="gramEnd"/>
      <w:r w:rsidR="008802D8" w:rsidRPr="00DB77B3">
        <w:rPr>
          <w:sz w:val="20"/>
          <w:szCs w:val="20"/>
        </w:rPr>
        <w:t xml:space="preserve"> provide the best fitted content to each group of users</w:t>
      </w:r>
      <w:r w:rsidR="006D6E4E">
        <w:rPr>
          <w:sz w:val="20"/>
          <w:szCs w:val="20"/>
        </w:rPr>
        <w:t>.</w:t>
      </w:r>
      <w:r w:rsidR="008802D8" w:rsidRPr="00DB77B3">
        <w:rPr>
          <w:sz w:val="20"/>
          <w:szCs w:val="20"/>
        </w:rPr>
        <w:t xml:space="preserve"> </w:t>
      </w:r>
      <w:r w:rsidR="006D6E4E">
        <w:rPr>
          <w:sz w:val="20"/>
          <w:szCs w:val="20"/>
        </w:rPr>
        <w:t>These</w:t>
      </w:r>
      <w:r w:rsidR="008802D8" w:rsidRPr="00DB77B3">
        <w:rPr>
          <w:sz w:val="20"/>
          <w:szCs w:val="20"/>
        </w:rPr>
        <w:t xml:space="preserve"> similar taste</w:t>
      </w:r>
      <w:r w:rsidR="006D6E4E">
        <w:rPr>
          <w:sz w:val="20"/>
          <w:szCs w:val="20"/>
        </w:rPr>
        <w:t xml:space="preserve"> groups </w:t>
      </w:r>
      <w:r w:rsidR="008802D8" w:rsidRPr="00DB77B3">
        <w:rPr>
          <w:sz w:val="20"/>
          <w:szCs w:val="20"/>
        </w:rPr>
        <w:t xml:space="preserve">can be defined as taste clusters. The taste clusters </w:t>
      </w:r>
      <w:r w:rsidR="00DB77B3" w:rsidRPr="00DB77B3">
        <w:rPr>
          <w:sz w:val="20"/>
          <w:szCs w:val="20"/>
        </w:rPr>
        <w:t>solve</w:t>
      </w:r>
      <w:r w:rsidR="008802D8" w:rsidRPr="00DB77B3">
        <w:rPr>
          <w:sz w:val="20"/>
          <w:szCs w:val="20"/>
        </w:rPr>
        <w:t xml:space="preserve"> a functional problem for the ZDF, how to manage an ever-increasing audience made up of “niche” audience groups. By analyzing user behavior and generating insights using algorithms </w:t>
      </w:r>
      <w:r w:rsidR="00DB77B3" w:rsidRPr="00DB77B3">
        <w:rPr>
          <w:sz w:val="20"/>
          <w:szCs w:val="20"/>
        </w:rPr>
        <w:t xml:space="preserve">each user will be provided by the most appropriate content. </w:t>
      </w:r>
      <w:r w:rsidR="006D6E4E">
        <w:rPr>
          <w:sz w:val="20"/>
          <w:szCs w:val="20"/>
        </w:rPr>
        <w:t xml:space="preserve">What features defines these “niche” communities? </w:t>
      </w:r>
      <w:r w:rsidR="006D6E4E" w:rsidRPr="006D6E4E">
        <w:rPr>
          <w:sz w:val="20"/>
          <w:szCs w:val="20"/>
        </w:rPr>
        <w:t>The goal of this thesis is to identify niche communities if any, in</w:t>
      </w:r>
      <w:r w:rsidR="004D38FB">
        <w:rPr>
          <w:sz w:val="20"/>
          <w:szCs w:val="20"/>
          <w:lang/>
        </w:rPr>
        <w:t xml:space="preserve"> the</w:t>
      </w:r>
      <w:r w:rsidR="006D6E4E" w:rsidRPr="006D6E4E">
        <w:rPr>
          <w:sz w:val="20"/>
          <w:szCs w:val="20"/>
        </w:rPr>
        <w:t xml:space="preserve"> ZDF</w:t>
      </w:r>
      <w:r w:rsidR="00D756B3">
        <w:rPr>
          <w:sz w:val="20"/>
          <w:szCs w:val="20"/>
        </w:rPr>
        <w:t xml:space="preserve"> dataset.</w:t>
      </w:r>
    </w:p>
    <w:p w14:paraId="2E86CCBF" w14:textId="04698CCD" w:rsidR="00D756B3" w:rsidRDefault="00D756B3">
      <w:pPr>
        <w:rPr>
          <w:sz w:val="20"/>
          <w:szCs w:val="20"/>
        </w:rPr>
      </w:pPr>
    </w:p>
    <w:p w14:paraId="604B424A" w14:textId="2F3A554F" w:rsidR="00D756B3" w:rsidRDefault="00D756B3">
      <w:pPr>
        <w:rPr>
          <w:b/>
          <w:bCs/>
          <w:sz w:val="20"/>
          <w:szCs w:val="20"/>
        </w:rPr>
      </w:pPr>
      <w:r>
        <w:rPr>
          <w:b/>
          <w:bCs/>
          <w:sz w:val="20"/>
          <w:szCs w:val="20"/>
        </w:rPr>
        <w:t>Research Question</w:t>
      </w:r>
    </w:p>
    <w:p w14:paraId="6BE7834D" w14:textId="2BA50561" w:rsidR="00D756B3" w:rsidRDefault="00D756B3">
      <w:pPr>
        <w:rPr>
          <w:b/>
          <w:bCs/>
          <w:sz w:val="20"/>
          <w:szCs w:val="20"/>
        </w:rPr>
      </w:pPr>
    </w:p>
    <w:p w14:paraId="74CC1CFF" w14:textId="69C0F439" w:rsidR="00D756B3" w:rsidRDefault="00D756B3">
      <w:pPr>
        <w:rPr>
          <w:sz w:val="20"/>
          <w:szCs w:val="20"/>
        </w:rPr>
      </w:pPr>
      <w:r>
        <w:rPr>
          <w:sz w:val="20"/>
          <w:szCs w:val="20"/>
        </w:rPr>
        <w:t xml:space="preserve">Are there any niche taste communities </w:t>
      </w:r>
      <w:r w:rsidR="004D38FB">
        <w:rPr>
          <w:sz w:val="20"/>
          <w:szCs w:val="20"/>
          <w:lang/>
        </w:rPr>
        <w:t>within</w:t>
      </w:r>
      <w:r>
        <w:rPr>
          <w:sz w:val="20"/>
          <w:szCs w:val="20"/>
        </w:rPr>
        <w:t xml:space="preserve"> ZDF?</w:t>
      </w:r>
    </w:p>
    <w:p w14:paraId="45CF86C7" w14:textId="457263DF" w:rsidR="00D756B3" w:rsidRDefault="00D756B3">
      <w:pPr>
        <w:rPr>
          <w:sz w:val="20"/>
          <w:szCs w:val="20"/>
        </w:rPr>
      </w:pPr>
    </w:p>
    <w:p w14:paraId="506E4B36" w14:textId="61E56647" w:rsidR="00D756B3" w:rsidRDefault="00D756B3">
      <w:pPr>
        <w:rPr>
          <w:sz w:val="20"/>
          <w:szCs w:val="20"/>
        </w:rPr>
      </w:pPr>
      <w:r>
        <w:rPr>
          <w:sz w:val="20"/>
          <w:szCs w:val="20"/>
        </w:rPr>
        <w:t xml:space="preserve">This question can have </w:t>
      </w:r>
      <w:proofErr w:type="gramStart"/>
      <w:r>
        <w:rPr>
          <w:sz w:val="20"/>
          <w:szCs w:val="20"/>
        </w:rPr>
        <w:t>follow</w:t>
      </w:r>
      <w:proofErr w:type="gramEnd"/>
      <w:r>
        <w:rPr>
          <w:sz w:val="20"/>
          <w:szCs w:val="20"/>
        </w:rPr>
        <w:t xml:space="preserve"> up sub-questions:</w:t>
      </w:r>
    </w:p>
    <w:p w14:paraId="38919586" w14:textId="6713A726" w:rsidR="00D756B3" w:rsidRDefault="00D756B3" w:rsidP="00D756B3">
      <w:pPr>
        <w:pStyle w:val="a3"/>
        <w:numPr>
          <w:ilvl w:val="0"/>
          <w:numId w:val="1"/>
        </w:numPr>
        <w:rPr>
          <w:sz w:val="20"/>
          <w:szCs w:val="20"/>
        </w:rPr>
      </w:pPr>
      <w:r>
        <w:rPr>
          <w:sz w:val="20"/>
          <w:szCs w:val="20"/>
        </w:rPr>
        <w:t>What is a niche taste community?</w:t>
      </w:r>
    </w:p>
    <w:p w14:paraId="78004733" w14:textId="2B237883" w:rsidR="00D756B3" w:rsidRDefault="00D756B3" w:rsidP="00D756B3">
      <w:pPr>
        <w:pStyle w:val="a3"/>
        <w:numPr>
          <w:ilvl w:val="0"/>
          <w:numId w:val="1"/>
        </w:numPr>
        <w:rPr>
          <w:sz w:val="20"/>
          <w:szCs w:val="20"/>
        </w:rPr>
      </w:pPr>
      <w:r>
        <w:rPr>
          <w:sz w:val="20"/>
          <w:szCs w:val="20"/>
        </w:rPr>
        <w:t>Can we identify them in the ZDF dataset?</w:t>
      </w:r>
    </w:p>
    <w:p w14:paraId="0AD31229" w14:textId="54480221" w:rsidR="00D756B3" w:rsidRDefault="00D756B3" w:rsidP="00D756B3">
      <w:pPr>
        <w:pStyle w:val="a3"/>
        <w:numPr>
          <w:ilvl w:val="0"/>
          <w:numId w:val="1"/>
        </w:numPr>
        <w:rPr>
          <w:sz w:val="20"/>
          <w:szCs w:val="20"/>
        </w:rPr>
      </w:pPr>
      <w:r>
        <w:rPr>
          <w:sz w:val="20"/>
          <w:szCs w:val="20"/>
        </w:rPr>
        <w:t xml:space="preserve">What features </w:t>
      </w:r>
      <w:r w:rsidR="004D38FB">
        <w:rPr>
          <w:sz w:val="20"/>
          <w:szCs w:val="20"/>
          <w:lang/>
        </w:rPr>
        <w:t xml:space="preserve">do </w:t>
      </w:r>
      <w:r>
        <w:rPr>
          <w:sz w:val="20"/>
          <w:szCs w:val="20"/>
        </w:rPr>
        <w:t xml:space="preserve">niche taste communities </w:t>
      </w:r>
      <w:r w:rsidR="004D38FB">
        <w:rPr>
          <w:sz w:val="20"/>
          <w:szCs w:val="20"/>
          <w:lang/>
        </w:rPr>
        <w:t xml:space="preserve">in </w:t>
      </w:r>
      <w:r>
        <w:rPr>
          <w:sz w:val="20"/>
          <w:szCs w:val="20"/>
        </w:rPr>
        <w:t>ZDF have?</w:t>
      </w:r>
    </w:p>
    <w:p w14:paraId="660817E5" w14:textId="77777777" w:rsidR="00E40597" w:rsidRDefault="00E40597" w:rsidP="00E40597">
      <w:pPr>
        <w:rPr>
          <w:b/>
          <w:bCs/>
          <w:sz w:val="20"/>
          <w:szCs w:val="20"/>
        </w:rPr>
      </w:pPr>
    </w:p>
    <w:p w14:paraId="7399F46F" w14:textId="65971BBD" w:rsidR="00E40597" w:rsidRDefault="00E40597" w:rsidP="00E40597">
      <w:pPr>
        <w:rPr>
          <w:b/>
          <w:bCs/>
          <w:sz w:val="20"/>
          <w:szCs w:val="20"/>
        </w:rPr>
      </w:pPr>
      <w:r>
        <w:rPr>
          <w:b/>
          <w:bCs/>
          <w:sz w:val="20"/>
          <w:szCs w:val="20"/>
        </w:rPr>
        <w:t>Theory</w:t>
      </w:r>
    </w:p>
    <w:p w14:paraId="6480D874" w14:textId="5196C92B" w:rsidR="00F86645" w:rsidRDefault="00F86645" w:rsidP="00E40597">
      <w:r w:rsidRPr="00F86645">
        <w:rPr>
          <w:sz w:val="20"/>
          <w:szCs w:val="20"/>
        </w:rPr>
        <w:t>The first use of the word niche</w:t>
      </w:r>
      <w:r w:rsidR="004D38FB">
        <w:rPr>
          <w:sz w:val="20"/>
          <w:szCs w:val="20"/>
          <w:lang/>
        </w:rPr>
        <w:t xml:space="preserve"> was</w:t>
      </w:r>
      <w:r w:rsidRPr="00F86645">
        <w:rPr>
          <w:sz w:val="20"/>
          <w:szCs w:val="20"/>
        </w:rPr>
        <w:t xml:space="preserve"> to refer to an animal's ecological position in the world was in a short paper by Joseph Grinnell</w:t>
      </w:r>
      <w:r>
        <w:rPr>
          <w:sz w:val="20"/>
          <w:szCs w:val="20"/>
        </w:rPr>
        <w:t>.</w:t>
      </w:r>
      <w:r w:rsidRPr="00F86645">
        <w:rPr>
          <w:sz w:val="20"/>
          <w:szCs w:val="20"/>
        </w:rPr>
        <w:t xml:space="preserve"> Grinnell referred to the "ecological or environmental niche" as the ultimate distributional unit of one "species or subspeci</w:t>
      </w:r>
      <w:r>
        <w:rPr>
          <w:sz w:val="20"/>
          <w:szCs w:val="20"/>
        </w:rPr>
        <w:t>es”.</w:t>
      </w:r>
      <w:sdt>
        <w:sdtPr>
          <w:id w:val="-828058567"/>
          <w:citation/>
        </w:sdtPr>
        <w:sdtEndPr/>
        <w:sdtContent>
          <w:r w:rsidR="002C60AB">
            <w:fldChar w:fldCharType="begin"/>
          </w:r>
          <w:r w:rsidR="002C60AB">
            <w:instrText xml:space="preserve"> CITATION Van72 \l 1033 </w:instrText>
          </w:r>
          <w:r w:rsidR="002C60AB">
            <w:fldChar w:fldCharType="separate"/>
          </w:r>
          <w:r w:rsidR="005221E5">
            <w:rPr>
              <w:noProof/>
            </w:rPr>
            <w:t xml:space="preserve"> (</w:t>
          </w:r>
          <w:r w:rsidR="005221E5" w:rsidRPr="00475361">
            <w:rPr>
              <w:noProof/>
              <w:sz w:val="20"/>
              <w:szCs w:val="20"/>
            </w:rPr>
            <w:t>Vandermeer</w:t>
          </w:r>
          <w:r w:rsidR="005221E5">
            <w:rPr>
              <w:noProof/>
            </w:rPr>
            <w:t>, 1972)</w:t>
          </w:r>
          <w:r w:rsidR="002C60AB">
            <w:fldChar w:fldCharType="end"/>
          </w:r>
        </w:sdtContent>
      </w:sdt>
      <w:r>
        <w:t xml:space="preserve"> </w:t>
      </w:r>
    </w:p>
    <w:p w14:paraId="564DE1A7" w14:textId="6519D0AD" w:rsidR="00C911A2" w:rsidRPr="004600BF" w:rsidRDefault="004600BF" w:rsidP="00475361">
      <w:pPr>
        <w:rPr>
          <w:sz w:val="20"/>
          <w:szCs w:val="20"/>
        </w:rPr>
      </w:pPr>
      <w:r w:rsidRPr="004600BF">
        <w:rPr>
          <w:sz w:val="20"/>
          <w:szCs w:val="20"/>
        </w:rPr>
        <w:t>The wide adoption of streaming services in some countries has escalated the scale of audience</w:t>
      </w:r>
      <w:r>
        <w:rPr>
          <w:sz w:val="20"/>
          <w:szCs w:val="20"/>
        </w:rPr>
        <w:t xml:space="preserve"> </w:t>
      </w:r>
      <w:r w:rsidRPr="004600BF">
        <w:rPr>
          <w:sz w:val="20"/>
          <w:szCs w:val="20"/>
        </w:rPr>
        <w:t>fragmentation. Fragmentation has been a strong trend since the 1990s and arguably</w:t>
      </w:r>
      <w:r>
        <w:rPr>
          <w:sz w:val="20"/>
          <w:szCs w:val="20"/>
        </w:rPr>
        <w:t xml:space="preserve"> </w:t>
      </w:r>
      <w:r w:rsidRPr="004600BF">
        <w:rPr>
          <w:sz w:val="20"/>
          <w:szCs w:val="20"/>
        </w:rPr>
        <w:t xml:space="preserve">warranted adjustments to television’s presumed status as a mass medium for some time. </w:t>
      </w:r>
      <w:sdt>
        <w:sdtPr>
          <w:rPr>
            <w:sz w:val="20"/>
            <w:szCs w:val="20"/>
          </w:rPr>
          <w:id w:val="1298641596"/>
          <w:citation/>
        </w:sdtPr>
        <w:sdtEndPr/>
        <w:sdtContent>
          <w:r w:rsidR="002C60AB">
            <w:rPr>
              <w:sz w:val="20"/>
              <w:szCs w:val="20"/>
            </w:rPr>
            <w:fldChar w:fldCharType="begin"/>
          </w:r>
          <w:r w:rsidR="002C60AB">
            <w:rPr>
              <w:sz w:val="20"/>
              <w:szCs w:val="20"/>
            </w:rPr>
            <w:instrText xml:space="preserve"> CITATION Lot21 \l 1033 </w:instrText>
          </w:r>
          <w:r w:rsidR="002C60AB">
            <w:rPr>
              <w:sz w:val="20"/>
              <w:szCs w:val="20"/>
            </w:rPr>
            <w:fldChar w:fldCharType="separate"/>
          </w:r>
          <w:r w:rsidR="005221E5" w:rsidRPr="005221E5">
            <w:rPr>
              <w:noProof/>
              <w:sz w:val="20"/>
              <w:szCs w:val="20"/>
            </w:rPr>
            <w:t>(Lotz A. , 2021)</w:t>
          </w:r>
          <w:r w:rsidR="002C60AB">
            <w:rPr>
              <w:sz w:val="20"/>
              <w:szCs w:val="20"/>
            </w:rPr>
            <w:fldChar w:fldCharType="end"/>
          </w:r>
        </w:sdtContent>
      </w:sdt>
      <w:ins w:id="4" w:author="Orla Dijkink" w:date="2021-04-28T15:44:00Z">
        <w:r w:rsidR="006C07FC">
          <w:rPr>
            <w:sz w:val="20"/>
            <w:szCs w:val="20"/>
            <w:lang/>
          </w:rPr>
          <w:t xml:space="preserve"> </w:t>
        </w:r>
      </w:ins>
      <w:r w:rsidRPr="004600BF">
        <w:rPr>
          <w:sz w:val="20"/>
          <w:szCs w:val="20"/>
        </w:rPr>
        <w:t>The ability of niche media to reproduce cultural power in the manner of mass media has</w:t>
      </w:r>
      <w:r>
        <w:rPr>
          <w:sz w:val="20"/>
          <w:szCs w:val="20"/>
        </w:rPr>
        <w:t xml:space="preserve"> </w:t>
      </w:r>
      <w:r w:rsidRPr="004600BF">
        <w:rPr>
          <w:sz w:val="20"/>
          <w:szCs w:val="20"/>
        </w:rPr>
        <w:t>not been significantly contemplated (</w:t>
      </w:r>
      <w:sdt>
        <w:sdtPr>
          <w:rPr>
            <w:sz w:val="20"/>
            <w:szCs w:val="20"/>
          </w:rPr>
          <w:id w:val="2085256927"/>
          <w:citation/>
        </w:sdtPr>
        <w:sdtEndPr/>
        <w:sdtContent>
          <w:r w:rsidR="006B2E71">
            <w:rPr>
              <w:sz w:val="20"/>
              <w:szCs w:val="20"/>
            </w:rPr>
            <w:fldChar w:fldCharType="begin"/>
          </w:r>
          <w:r w:rsidR="006B2E71">
            <w:rPr>
              <w:sz w:val="20"/>
              <w:szCs w:val="20"/>
            </w:rPr>
            <w:instrText xml:space="preserve">CITATION Lot14 \l 1033 </w:instrText>
          </w:r>
          <w:r w:rsidR="006B2E71">
            <w:rPr>
              <w:sz w:val="20"/>
              <w:szCs w:val="20"/>
            </w:rPr>
            <w:fldChar w:fldCharType="separate"/>
          </w:r>
          <w:r w:rsidR="005221E5">
            <w:rPr>
              <w:noProof/>
              <w:sz w:val="20"/>
              <w:szCs w:val="20"/>
            </w:rPr>
            <w:t xml:space="preserve"> </w:t>
          </w:r>
          <w:r w:rsidR="005221E5" w:rsidRPr="005221E5">
            <w:rPr>
              <w:noProof/>
              <w:sz w:val="20"/>
              <w:szCs w:val="20"/>
            </w:rPr>
            <w:t>(Lotz, The Television Will Be Revolutionized, 2014)</w:t>
          </w:r>
          <w:r w:rsidR="006B2E71">
            <w:rPr>
              <w:sz w:val="20"/>
              <w:szCs w:val="20"/>
            </w:rPr>
            <w:fldChar w:fldCharType="end"/>
          </w:r>
        </w:sdtContent>
      </w:sdt>
      <w:r w:rsidRPr="004600BF">
        <w:rPr>
          <w:sz w:val="20"/>
          <w:szCs w:val="20"/>
        </w:rPr>
        <w:t xml:space="preserve">; </w:t>
      </w:r>
      <w:sdt>
        <w:sdtPr>
          <w:rPr>
            <w:sz w:val="20"/>
            <w:szCs w:val="20"/>
          </w:rPr>
          <w:id w:val="647178524"/>
          <w:citation/>
        </w:sdtPr>
        <w:sdtEndPr/>
        <w:sdtContent>
          <w:r w:rsidR="006B2E71">
            <w:rPr>
              <w:sz w:val="20"/>
              <w:szCs w:val="20"/>
            </w:rPr>
            <w:fldChar w:fldCharType="begin"/>
          </w:r>
          <w:r w:rsidR="006B2E71">
            <w:rPr>
              <w:sz w:val="20"/>
              <w:szCs w:val="20"/>
            </w:rPr>
            <w:instrText xml:space="preserve"> CITATION Web14 \l 1033 </w:instrText>
          </w:r>
          <w:r w:rsidR="006B2E71">
            <w:rPr>
              <w:sz w:val="20"/>
              <w:szCs w:val="20"/>
            </w:rPr>
            <w:fldChar w:fldCharType="separate"/>
          </w:r>
          <w:r w:rsidR="005221E5" w:rsidRPr="005221E5">
            <w:rPr>
              <w:noProof/>
              <w:sz w:val="20"/>
              <w:szCs w:val="20"/>
            </w:rPr>
            <w:t>(JG, 2014)</w:t>
          </w:r>
          <w:r w:rsidR="006B2E71">
            <w:rPr>
              <w:sz w:val="20"/>
              <w:szCs w:val="20"/>
            </w:rPr>
            <w:fldChar w:fldCharType="end"/>
          </w:r>
        </w:sdtContent>
      </w:sdt>
      <w:r w:rsidRPr="004600BF">
        <w:rPr>
          <w:sz w:val="20"/>
          <w:szCs w:val="20"/>
        </w:rPr>
        <w:t xml:space="preserve"> 2014), thus making it difficult</w:t>
      </w:r>
      <w:r>
        <w:rPr>
          <w:sz w:val="20"/>
          <w:szCs w:val="20"/>
        </w:rPr>
        <w:t xml:space="preserve"> </w:t>
      </w:r>
      <w:r w:rsidRPr="004600BF">
        <w:rPr>
          <w:sz w:val="20"/>
          <w:szCs w:val="20"/>
        </w:rPr>
        <w:t>to assess contemporary television in a manner consistent with the earlier scholarship.</w:t>
      </w:r>
      <w:r w:rsidRPr="004600BF">
        <w:t xml:space="preserve"> </w:t>
      </w:r>
      <w:r w:rsidRPr="004600BF">
        <w:rPr>
          <w:sz w:val="20"/>
          <w:szCs w:val="20"/>
        </w:rPr>
        <w:t>Described elsewhere as a ‘conglomerated</w:t>
      </w:r>
      <w:r>
        <w:rPr>
          <w:sz w:val="20"/>
          <w:szCs w:val="20"/>
        </w:rPr>
        <w:t xml:space="preserve"> </w:t>
      </w:r>
      <w:r w:rsidRPr="004600BF">
        <w:rPr>
          <w:sz w:val="20"/>
          <w:szCs w:val="20"/>
        </w:rPr>
        <w:t>niche’ strategy (</w:t>
      </w:r>
      <w:sdt>
        <w:sdtPr>
          <w:rPr>
            <w:sz w:val="20"/>
            <w:szCs w:val="20"/>
          </w:rPr>
          <w:id w:val="1755699039"/>
          <w:citation/>
        </w:sdtPr>
        <w:sdtEndPr/>
        <w:sdtContent>
          <w:r w:rsidR="006B2E71">
            <w:rPr>
              <w:sz w:val="20"/>
              <w:szCs w:val="20"/>
            </w:rPr>
            <w:fldChar w:fldCharType="begin"/>
          </w:r>
          <w:r w:rsidR="006B2E71">
            <w:rPr>
              <w:sz w:val="20"/>
              <w:szCs w:val="20"/>
            </w:rPr>
            <w:instrText xml:space="preserve">CITATION Lot17 \l 1033 </w:instrText>
          </w:r>
          <w:r w:rsidR="006B2E71">
            <w:rPr>
              <w:sz w:val="20"/>
              <w:szCs w:val="20"/>
            </w:rPr>
            <w:fldChar w:fldCharType="separate"/>
          </w:r>
          <w:r w:rsidR="005221E5">
            <w:rPr>
              <w:noProof/>
              <w:sz w:val="20"/>
              <w:szCs w:val="20"/>
            </w:rPr>
            <w:t xml:space="preserve"> </w:t>
          </w:r>
          <w:r w:rsidR="005221E5" w:rsidRPr="005221E5">
            <w:rPr>
              <w:noProof/>
              <w:sz w:val="20"/>
              <w:szCs w:val="20"/>
            </w:rPr>
            <w:t>(Lotz, Portals: A Treatise on Internet-distributed Television, 2017)</w:t>
          </w:r>
          <w:r w:rsidR="006B2E71">
            <w:rPr>
              <w:sz w:val="20"/>
              <w:szCs w:val="20"/>
            </w:rPr>
            <w:fldChar w:fldCharType="end"/>
          </w:r>
        </w:sdtContent>
      </w:sdt>
      <w:r w:rsidRPr="004600BF">
        <w:rPr>
          <w:sz w:val="20"/>
          <w:szCs w:val="20"/>
        </w:rPr>
        <w:t>), Netflix uses the affordances of Internet distribution</w:t>
      </w:r>
      <w:r>
        <w:rPr>
          <w:sz w:val="20"/>
          <w:szCs w:val="20"/>
        </w:rPr>
        <w:t xml:space="preserve"> </w:t>
      </w:r>
      <w:r w:rsidRPr="004600BF">
        <w:rPr>
          <w:sz w:val="20"/>
          <w:szCs w:val="20"/>
        </w:rPr>
        <w:t xml:space="preserve">that allow its millions of </w:t>
      </w:r>
      <w:proofErr w:type="gramStart"/>
      <w:r w:rsidRPr="004600BF">
        <w:rPr>
          <w:sz w:val="20"/>
          <w:szCs w:val="20"/>
        </w:rPr>
        <w:t>subscribers</w:t>
      </w:r>
      <w:proofErr w:type="gramEnd"/>
      <w:r w:rsidRPr="004600BF">
        <w:rPr>
          <w:sz w:val="20"/>
          <w:szCs w:val="20"/>
        </w:rPr>
        <w:t xml:space="preserve"> nonlinear access to different programs at</w:t>
      </w:r>
      <w:r>
        <w:rPr>
          <w:sz w:val="20"/>
          <w:szCs w:val="20"/>
        </w:rPr>
        <w:t xml:space="preserve"> </w:t>
      </w:r>
      <w:r w:rsidRPr="004600BF">
        <w:rPr>
          <w:sz w:val="20"/>
          <w:szCs w:val="20"/>
        </w:rPr>
        <w:t>self-appointed times so that it can be different things to different subscribers</w:t>
      </w:r>
      <w:r w:rsidR="00C911A2">
        <w:rPr>
          <w:sz w:val="20"/>
          <w:szCs w:val="20"/>
        </w:rPr>
        <w:t xml:space="preserve">. </w:t>
      </w:r>
      <w:r w:rsidR="002965DE" w:rsidRPr="002965DE">
        <w:rPr>
          <w:sz w:val="20"/>
          <w:szCs w:val="20"/>
        </w:rPr>
        <w:t xml:space="preserve">Colwell and </w:t>
      </w:r>
      <w:proofErr w:type="spellStart"/>
      <w:r w:rsidR="002965DE" w:rsidRPr="002965DE">
        <w:rPr>
          <w:sz w:val="20"/>
          <w:szCs w:val="20"/>
        </w:rPr>
        <w:t>Futuyma</w:t>
      </w:r>
      <w:proofErr w:type="spellEnd"/>
      <w:r w:rsidR="002965DE" w:rsidRPr="002965DE">
        <w:rPr>
          <w:sz w:val="20"/>
          <w:szCs w:val="20"/>
        </w:rPr>
        <w:t xml:space="preserve"> (1971) </w:t>
      </w:r>
      <w:proofErr w:type="gramStart"/>
      <w:r w:rsidR="002965DE" w:rsidRPr="002965DE">
        <w:rPr>
          <w:sz w:val="20"/>
          <w:szCs w:val="20"/>
        </w:rPr>
        <w:t>estimated  niche</w:t>
      </w:r>
      <w:proofErr w:type="gramEnd"/>
      <w:r w:rsidR="002965DE" w:rsidRPr="002965DE">
        <w:rPr>
          <w:sz w:val="20"/>
          <w:szCs w:val="20"/>
        </w:rPr>
        <w:t xml:space="preserve">  breadth  by  measuring</w:t>
      </w:r>
      <w:r w:rsidR="002965DE">
        <w:rPr>
          <w:sz w:val="20"/>
          <w:szCs w:val="20"/>
        </w:rPr>
        <w:t xml:space="preserve"> </w:t>
      </w:r>
      <w:r w:rsidR="002965DE" w:rsidRPr="002965DE">
        <w:rPr>
          <w:sz w:val="20"/>
          <w:szCs w:val="20"/>
        </w:rPr>
        <w:t>the  uniformity  of  individual  distribution  among  a  set</w:t>
      </w:r>
      <w:r w:rsidR="002965DE">
        <w:rPr>
          <w:sz w:val="20"/>
          <w:szCs w:val="20"/>
        </w:rPr>
        <w:t xml:space="preserve"> </w:t>
      </w:r>
      <w:r w:rsidR="002965DE" w:rsidRPr="002965DE">
        <w:rPr>
          <w:sz w:val="20"/>
          <w:szCs w:val="20"/>
        </w:rPr>
        <w:t>of resource states</w:t>
      </w:r>
      <w:r w:rsidR="002965DE">
        <w:rPr>
          <w:sz w:val="20"/>
          <w:szCs w:val="20"/>
        </w:rPr>
        <w:t xml:space="preserve">. </w:t>
      </w:r>
      <w:sdt>
        <w:sdtPr>
          <w:rPr>
            <w:sz w:val="20"/>
            <w:szCs w:val="20"/>
          </w:rPr>
          <w:id w:val="1445426869"/>
          <w:citation/>
        </w:sdtPr>
        <w:sdtEndPr/>
        <w:sdtContent>
          <w:r w:rsidR="002965DE">
            <w:rPr>
              <w:sz w:val="20"/>
              <w:szCs w:val="20"/>
            </w:rPr>
            <w:fldChar w:fldCharType="begin"/>
          </w:r>
          <w:r w:rsidR="002965DE">
            <w:rPr>
              <w:sz w:val="20"/>
              <w:szCs w:val="20"/>
            </w:rPr>
            <w:instrText xml:space="preserve"> CITATION Dol00 \l 1033 </w:instrText>
          </w:r>
          <w:r w:rsidR="002965DE">
            <w:rPr>
              <w:sz w:val="20"/>
              <w:szCs w:val="20"/>
            </w:rPr>
            <w:fldChar w:fldCharType="separate"/>
          </w:r>
          <w:r w:rsidR="005221E5" w:rsidRPr="005221E5">
            <w:rPr>
              <w:noProof/>
              <w:sz w:val="20"/>
              <w:szCs w:val="20"/>
            </w:rPr>
            <w:t>(Dolédec, 2000)</w:t>
          </w:r>
          <w:r w:rsidR="002965DE">
            <w:rPr>
              <w:sz w:val="20"/>
              <w:szCs w:val="20"/>
            </w:rPr>
            <w:fldChar w:fldCharType="end"/>
          </w:r>
        </w:sdtContent>
      </w:sdt>
    </w:p>
    <w:p w14:paraId="27DB58F2" w14:textId="138F431F" w:rsidR="00F86645" w:rsidRPr="002965DE" w:rsidRDefault="002965DE" w:rsidP="00E40597">
      <w:pPr>
        <w:rPr>
          <w:sz w:val="20"/>
          <w:szCs w:val="20"/>
        </w:rPr>
      </w:pPr>
      <w:proofErr w:type="gramStart"/>
      <w:r>
        <w:rPr>
          <w:sz w:val="20"/>
          <w:szCs w:val="20"/>
        </w:rPr>
        <w:t>This is why</w:t>
      </w:r>
      <w:proofErr w:type="gramEnd"/>
      <w:r>
        <w:rPr>
          <w:sz w:val="20"/>
          <w:szCs w:val="20"/>
        </w:rPr>
        <w:t xml:space="preserve"> it is important in</w:t>
      </w:r>
      <w:r w:rsidR="002B31AE">
        <w:rPr>
          <w:sz w:val="20"/>
          <w:szCs w:val="20"/>
        </w:rPr>
        <w:t xml:space="preserve"> </w:t>
      </w:r>
      <w:r>
        <w:rPr>
          <w:sz w:val="20"/>
          <w:szCs w:val="20"/>
        </w:rPr>
        <w:t>to create niche communities for the users</w:t>
      </w:r>
      <w:r w:rsidR="002B31AE">
        <w:rPr>
          <w:sz w:val="20"/>
          <w:szCs w:val="20"/>
        </w:rPr>
        <w:t xml:space="preserve"> to aid them finding the correct content through the massive information that ZDF has</w:t>
      </w:r>
      <w:r>
        <w:rPr>
          <w:sz w:val="20"/>
          <w:szCs w:val="20"/>
        </w:rPr>
        <w:t xml:space="preserve">. </w:t>
      </w:r>
    </w:p>
    <w:p w14:paraId="26016702" w14:textId="77777777" w:rsidR="00F86645" w:rsidRDefault="00F86645" w:rsidP="00E40597"/>
    <w:p w14:paraId="091C54CE" w14:textId="77777777" w:rsidR="005221E5" w:rsidRDefault="005221E5" w:rsidP="00F86645">
      <w:pPr>
        <w:rPr>
          <w:b/>
          <w:bCs/>
        </w:rPr>
      </w:pPr>
    </w:p>
    <w:p w14:paraId="2CF222B9" w14:textId="77777777" w:rsidR="005221E5" w:rsidRDefault="005221E5" w:rsidP="00F86645">
      <w:pPr>
        <w:rPr>
          <w:b/>
          <w:bCs/>
        </w:rPr>
      </w:pPr>
    </w:p>
    <w:p w14:paraId="6584E8B1" w14:textId="77777777" w:rsidR="005221E5" w:rsidRDefault="005221E5" w:rsidP="00F86645">
      <w:pPr>
        <w:rPr>
          <w:b/>
          <w:bCs/>
        </w:rPr>
      </w:pPr>
    </w:p>
    <w:p w14:paraId="3EA0EEF9" w14:textId="77777777" w:rsidR="005221E5" w:rsidRDefault="005221E5" w:rsidP="00F86645">
      <w:pPr>
        <w:rPr>
          <w:b/>
          <w:bCs/>
        </w:rPr>
      </w:pPr>
    </w:p>
    <w:p w14:paraId="1605C173" w14:textId="36DFB148" w:rsidR="0051358C" w:rsidRDefault="0051358C" w:rsidP="00F86645">
      <w:pPr>
        <w:rPr>
          <w:b/>
          <w:bCs/>
        </w:rPr>
      </w:pPr>
      <w:r>
        <w:rPr>
          <w:b/>
          <w:bCs/>
        </w:rPr>
        <w:lastRenderedPageBreak/>
        <w:t xml:space="preserve">Methods </w:t>
      </w:r>
    </w:p>
    <w:p w14:paraId="6F9EF283" w14:textId="77777777" w:rsidR="0079665D" w:rsidRDefault="0079665D" w:rsidP="00F86645">
      <w:pPr>
        <w:rPr>
          <w:sz w:val="20"/>
          <w:szCs w:val="20"/>
        </w:rPr>
      </w:pPr>
      <w:r>
        <w:rPr>
          <w:sz w:val="20"/>
          <w:szCs w:val="20"/>
        </w:rPr>
        <w:t xml:space="preserve">The approach and methods are dependent on what information is going to be available. </w:t>
      </w:r>
    </w:p>
    <w:p w14:paraId="711021C9" w14:textId="3FE871A8" w:rsidR="001957ED" w:rsidRDefault="0079665D" w:rsidP="00F86645">
      <w:pPr>
        <w:rPr>
          <w:sz w:val="20"/>
          <w:szCs w:val="20"/>
        </w:rPr>
      </w:pPr>
      <w:r>
        <w:rPr>
          <w:sz w:val="20"/>
          <w:szCs w:val="20"/>
        </w:rPr>
        <w:t xml:space="preserve">To identify the niche communities and their features different methods will be used. </w:t>
      </w:r>
    </w:p>
    <w:p w14:paraId="58C6182E" w14:textId="4744EF28" w:rsidR="0079665D" w:rsidRPr="00A16092" w:rsidRDefault="0079665D" w:rsidP="00F86645">
      <w:pPr>
        <w:rPr>
          <w:sz w:val="20"/>
          <w:szCs w:val="20"/>
        </w:rPr>
      </w:pPr>
      <w:r>
        <w:rPr>
          <w:sz w:val="20"/>
          <w:szCs w:val="20"/>
        </w:rPr>
        <w:t xml:space="preserve">To cluster the users unsupervised learning methods will be used, </w:t>
      </w:r>
      <w:r w:rsidR="00FA36DC">
        <w:rPr>
          <w:sz w:val="20"/>
          <w:szCs w:val="20"/>
        </w:rPr>
        <w:t xml:space="preserve">which means there will be no prior labels for the clusters and the algorithms will create topics with some similarities of personal reference. </w:t>
      </w:r>
      <w:r w:rsidR="006C07FC">
        <w:rPr>
          <w:sz w:val="20"/>
          <w:szCs w:val="20"/>
          <w:lang/>
        </w:rPr>
        <w:t xml:space="preserve">A </w:t>
      </w:r>
      <w:r w:rsidR="0085762A">
        <w:rPr>
          <w:sz w:val="20"/>
          <w:szCs w:val="20"/>
        </w:rPr>
        <w:t xml:space="preserve">Method that might be used </w:t>
      </w:r>
      <w:r w:rsidR="006C07FC">
        <w:rPr>
          <w:sz w:val="20"/>
          <w:szCs w:val="20"/>
          <w:lang/>
        </w:rPr>
        <w:t>is</w:t>
      </w:r>
      <w:r w:rsidR="006C07FC">
        <w:rPr>
          <w:sz w:val="20"/>
          <w:szCs w:val="20"/>
        </w:rPr>
        <w:t xml:space="preserve"> </w:t>
      </w:r>
      <w:r w:rsidR="0085762A">
        <w:rPr>
          <w:sz w:val="20"/>
          <w:szCs w:val="20"/>
        </w:rPr>
        <w:t>k-means clustering, first identify some similarities in the dataset and set the number of clusters which each observation belongs to. Closest users will be included together, with this technique we identify niche communities based on some features. Another method is Hierarchical Clustering to create the clusters for the users, the main advantage is that the number of clusters does not need to</w:t>
      </w:r>
      <w:r w:rsidR="00A16092">
        <w:rPr>
          <w:sz w:val="20"/>
          <w:szCs w:val="20"/>
        </w:rPr>
        <w:t xml:space="preserve"> be specified prior, but during the process. Additionally, dendrograms provide an intuitive way of visualization. Methods like </w:t>
      </w:r>
      <w:r w:rsidR="00A16092" w:rsidRPr="00A16092">
        <w:rPr>
          <w:sz w:val="20"/>
          <w:szCs w:val="20"/>
        </w:rPr>
        <w:t xml:space="preserve">Principal   Component   Analysis, PCA,   is   a   multivariate   statistical   technique   that   uses   orthogonal  transformation  to  convert  a  set  of  correlated  variables  into  a  set  of  orthogonal,  uncorrelated  axes  called  principal  components  (James  &amp;  McCulloch  1990;  Robertson  et  al.,  2001;  Legendre  &amp;  Legendre  1998;  </w:t>
      </w:r>
      <w:proofErr w:type="spellStart"/>
      <w:r w:rsidR="00A16092" w:rsidRPr="00A16092">
        <w:rPr>
          <w:sz w:val="20"/>
          <w:szCs w:val="20"/>
        </w:rPr>
        <w:t>Gotelli</w:t>
      </w:r>
      <w:proofErr w:type="spellEnd"/>
      <w:r w:rsidR="00A16092" w:rsidRPr="00A16092">
        <w:rPr>
          <w:sz w:val="20"/>
          <w:szCs w:val="20"/>
        </w:rPr>
        <w:t xml:space="preserve">  &amp;  Ellison  2004)</w:t>
      </w:r>
      <w:r w:rsidR="00A16092">
        <w:rPr>
          <w:sz w:val="20"/>
          <w:szCs w:val="20"/>
        </w:rPr>
        <w:t>.</w:t>
      </w:r>
      <w:sdt>
        <w:sdtPr>
          <w:rPr>
            <w:sz w:val="20"/>
            <w:szCs w:val="20"/>
          </w:rPr>
          <w:id w:val="2042933690"/>
          <w:citation/>
        </w:sdtPr>
        <w:sdtEndPr/>
        <w:sdtContent>
          <w:r w:rsidR="006B2E71">
            <w:rPr>
              <w:sz w:val="20"/>
              <w:szCs w:val="20"/>
            </w:rPr>
            <w:fldChar w:fldCharType="begin"/>
          </w:r>
          <w:r w:rsidR="006B2E71">
            <w:rPr>
              <w:sz w:val="20"/>
              <w:szCs w:val="20"/>
            </w:rPr>
            <w:instrText xml:space="preserve"> CITATION Liu \l 1033 </w:instrText>
          </w:r>
          <w:r w:rsidR="006B2E71">
            <w:rPr>
              <w:sz w:val="20"/>
              <w:szCs w:val="20"/>
            </w:rPr>
            <w:fldChar w:fldCharType="separate"/>
          </w:r>
          <w:r w:rsidR="005221E5">
            <w:rPr>
              <w:noProof/>
              <w:sz w:val="20"/>
              <w:szCs w:val="20"/>
            </w:rPr>
            <w:t xml:space="preserve"> </w:t>
          </w:r>
          <w:r w:rsidR="005221E5" w:rsidRPr="005221E5">
            <w:rPr>
              <w:noProof/>
              <w:sz w:val="20"/>
              <w:szCs w:val="20"/>
            </w:rPr>
            <w:t>(Liu, 2007)</w:t>
          </w:r>
          <w:r w:rsidR="006B2E71">
            <w:rPr>
              <w:sz w:val="20"/>
              <w:szCs w:val="20"/>
            </w:rPr>
            <w:fldChar w:fldCharType="end"/>
          </w:r>
        </w:sdtContent>
      </w:sdt>
      <w:r w:rsidR="00A16092">
        <w:rPr>
          <w:sz w:val="20"/>
          <w:szCs w:val="20"/>
        </w:rPr>
        <w:t xml:space="preserve"> It</w:t>
      </w:r>
      <w:r w:rsidR="006C07FC">
        <w:rPr>
          <w:sz w:val="20"/>
          <w:szCs w:val="20"/>
          <w:lang/>
        </w:rPr>
        <w:t xml:space="preserve"> i</w:t>
      </w:r>
      <w:r w:rsidR="00A16092">
        <w:rPr>
          <w:sz w:val="20"/>
          <w:szCs w:val="20"/>
        </w:rPr>
        <w:t xml:space="preserve">s used to </w:t>
      </w:r>
      <w:r w:rsidR="00A16092" w:rsidRPr="00A16092">
        <w:rPr>
          <w:sz w:val="20"/>
          <w:szCs w:val="20"/>
        </w:rPr>
        <w:t>articulate the major dimensions of variation in the data</w:t>
      </w:r>
      <w:r w:rsidR="00A16092">
        <w:rPr>
          <w:sz w:val="20"/>
          <w:szCs w:val="20"/>
        </w:rPr>
        <w:t xml:space="preserve"> and might show similarity/dissimilarity relationships among top interest features. </w:t>
      </w:r>
    </w:p>
    <w:p w14:paraId="2B1BE294" w14:textId="67D01C95" w:rsidR="001957ED" w:rsidRDefault="001957ED" w:rsidP="00E40597">
      <w:pPr>
        <w:rPr>
          <w:b/>
          <w:bCs/>
          <w:sz w:val="20"/>
          <w:szCs w:val="20"/>
        </w:rPr>
      </w:pPr>
    </w:p>
    <w:p w14:paraId="35E571A5" w14:textId="3E45A7E6" w:rsidR="001957ED" w:rsidRDefault="001957ED" w:rsidP="00E40597">
      <w:pPr>
        <w:rPr>
          <w:b/>
          <w:bCs/>
          <w:sz w:val="20"/>
          <w:szCs w:val="20"/>
        </w:rPr>
      </w:pPr>
    </w:p>
    <w:p w14:paraId="1146FE0C" w14:textId="6B8CBD84" w:rsidR="001957ED" w:rsidRDefault="001957ED" w:rsidP="00E40597">
      <w:pPr>
        <w:rPr>
          <w:b/>
          <w:bCs/>
          <w:sz w:val="20"/>
          <w:szCs w:val="20"/>
        </w:rPr>
      </w:pPr>
    </w:p>
    <w:p w14:paraId="114F62C6" w14:textId="59B44CD1" w:rsidR="001957ED" w:rsidRDefault="00FA36DC" w:rsidP="00E40597">
      <w:pPr>
        <w:rPr>
          <w:sz w:val="20"/>
          <w:szCs w:val="20"/>
        </w:rPr>
      </w:pPr>
      <w:r>
        <w:rPr>
          <w:b/>
          <w:bCs/>
          <w:sz w:val="20"/>
          <w:szCs w:val="20"/>
        </w:rPr>
        <w:t xml:space="preserve">Discussion </w:t>
      </w:r>
    </w:p>
    <w:p w14:paraId="74F3CECF" w14:textId="2AD02B46" w:rsidR="00FA36DC" w:rsidRPr="00FA36DC" w:rsidRDefault="00FA36DC" w:rsidP="00E40597">
      <w:pPr>
        <w:rPr>
          <w:sz w:val="20"/>
          <w:szCs w:val="20"/>
        </w:rPr>
      </w:pPr>
      <w:r>
        <w:rPr>
          <w:sz w:val="20"/>
          <w:szCs w:val="20"/>
        </w:rPr>
        <w:t xml:space="preserve">The biggest question that needs to be answered is </w:t>
      </w:r>
      <w:r w:rsidR="009A20B8">
        <w:rPr>
          <w:sz w:val="20"/>
          <w:szCs w:val="20"/>
        </w:rPr>
        <w:t>f</w:t>
      </w:r>
      <w:r w:rsidR="009A20B8" w:rsidRPr="009A20B8">
        <w:rPr>
          <w:sz w:val="20"/>
          <w:szCs w:val="20"/>
        </w:rPr>
        <w:t>inding niche communities and the features they hold</w:t>
      </w:r>
      <w:r w:rsidR="009A20B8">
        <w:rPr>
          <w:sz w:val="20"/>
          <w:szCs w:val="20"/>
        </w:rPr>
        <w:t xml:space="preserve"> if any. This will help ZDF provide better material to those communities and users will have pleasant experience using ZDF. </w:t>
      </w:r>
      <w:proofErr w:type="gramStart"/>
      <w:r w:rsidR="009A20B8">
        <w:rPr>
          <w:sz w:val="20"/>
          <w:szCs w:val="20"/>
        </w:rPr>
        <w:t>Additionally</w:t>
      </w:r>
      <w:proofErr w:type="gramEnd"/>
      <w:r w:rsidR="009A20B8">
        <w:rPr>
          <w:sz w:val="20"/>
          <w:szCs w:val="20"/>
        </w:rPr>
        <w:t xml:space="preserve"> </w:t>
      </w:r>
      <w:r w:rsidR="005221E5">
        <w:rPr>
          <w:sz w:val="20"/>
          <w:szCs w:val="20"/>
        </w:rPr>
        <w:t xml:space="preserve">diversity is a value that needs to be considered, especially while creating niche communities allowing user to access broaden content. Another idea when the dataset is available is to use text analysis techniques, to cluster the users. </w:t>
      </w:r>
    </w:p>
    <w:p w14:paraId="13CA6225" w14:textId="5623F457" w:rsidR="001957ED" w:rsidRDefault="001957ED" w:rsidP="00E40597">
      <w:pPr>
        <w:rPr>
          <w:b/>
          <w:bCs/>
          <w:sz w:val="20"/>
          <w:szCs w:val="20"/>
        </w:rPr>
      </w:pPr>
    </w:p>
    <w:p w14:paraId="3C6191B6" w14:textId="061FC05F" w:rsidR="001957ED" w:rsidRDefault="001957ED" w:rsidP="00E40597">
      <w:pPr>
        <w:rPr>
          <w:b/>
          <w:bCs/>
          <w:sz w:val="20"/>
          <w:szCs w:val="20"/>
        </w:rPr>
      </w:pPr>
    </w:p>
    <w:p w14:paraId="0B23BA68" w14:textId="74B2DC9A" w:rsidR="001957ED" w:rsidRDefault="001957ED" w:rsidP="00E40597">
      <w:pPr>
        <w:rPr>
          <w:b/>
          <w:bCs/>
          <w:sz w:val="20"/>
          <w:szCs w:val="20"/>
        </w:rPr>
      </w:pPr>
    </w:p>
    <w:p w14:paraId="0CC60253" w14:textId="2353DFBA" w:rsidR="001957ED" w:rsidRDefault="001957ED" w:rsidP="00E40597">
      <w:pPr>
        <w:rPr>
          <w:b/>
          <w:bCs/>
          <w:sz w:val="20"/>
          <w:szCs w:val="20"/>
        </w:rPr>
      </w:pPr>
    </w:p>
    <w:p w14:paraId="63BAB78A" w14:textId="0D20023A" w:rsidR="001957ED" w:rsidRDefault="001957ED" w:rsidP="00E40597">
      <w:pPr>
        <w:rPr>
          <w:b/>
          <w:bCs/>
          <w:sz w:val="20"/>
          <w:szCs w:val="20"/>
        </w:rPr>
      </w:pPr>
    </w:p>
    <w:p w14:paraId="20021D6D" w14:textId="0C2F9479" w:rsidR="001957ED" w:rsidRDefault="001957ED" w:rsidP="00E40597">
      <w:pPr>
        <w:rPr>
          <w:b/>
          <w:bCs/>
          <w:sz w:val="20"/>
          <w:szCs w:val="20"/>
        </w:rPr>
      </w:pPr>
    </w:p>
    <w:p w14:paraId="185FB070" w14:textId="2A00814B" w:rsidR="001957ED" w:rsidRDefault="001957ED" w:rsidP="00E40597">
      <w:pPr>
        <w:rPr>
          <w:b/>
          <w:bCs/>
          <w:sz w:val="20"/>
          <w:szCs w:val="20"/>
        </w:rPr>
      </w:pPr>
    </w:p>
    <w:p w14:paraId="706CF475" w14:textId="1EEB2105" w:rsidR="001957ED" w:rsidRDefault="001957ED" w:rsidP="00E40597">
      <w:pPr>
        <w:rPr>
          <w:b/>
          <w:bCs/>
          <w:sz w:val="20"/>
          <w:szCs w:val="20"/>
        </w:rPr>
      </w:pPr>
    </w:p>
    <w:sdt>
      <w:sdtPr>
        <w:rPr>
          <w:rFonts w:ascii="Verdana" w:eastAsiaTheme="minorHAnsi" w:hAnsi="Verdana" w:cstheme="minorBidi"/>
          <w:color w:val="auto"/>
          <w:sz w:val="16"/>
          <w:szCs w:val="24"/>
          <w:lang w:val="en-US" w:eastAsia="en-US"/>
        </w:rPr>
        <w:id w:val="-424648503"/>
        <w:docPartObj>
          <w:docPartGallery w:val="Bibliographies"/>
          <w:docPartUnique/>
        </w:docPartObj>
      </w:sdtPr>
      <w:sdtEndPr/>
      <w:sdtContent>
        <w:p w14:paraId="0539F985" w14:textId="7D6A94A5" w:rsidR="006B2E71" w:rsidRPr="005221E5" w:rsidRDefault="005221E5">
          <w:pPr>
            <w:pStyle w:val="1"/>
            <w:rPr>
              <w:lang w:val="en-US"/>
            </w:rPr>
          </w:pPr>
          <w:r>
            <w:rPr>
              <w:lang w:val="en-US"/>
            </w:rPr>
            <w:t>References</w:t>
          </w:r>
        </w:p>
        <w:sdt>
          <w:sdtPr>
            <w:rPr>
              <w:rFonts w:ascii="Verdana" w:hAnsi="Verdana"/>
              <w:sz w:val="16"/>
              <w:szCs w:val="24"/>
            </w:rPr>
            <w:id w:val="-573587230"/>
            <w:bibliography/>
          </w:sdtPr>
          <w:sdtEndPr/>
          <w:sdtContent>
            <w:p w14:paraId="2C1450EA" w14:textId="77777777" w:rsidR="005221E5" w:rsidRDefault="006B2E71" w:rsidP="005221E5">
              <w:pPr>
                <w:pStyle w:val="a4"/>
                <w:ind w:left="720" w:hanging="720"/>
                <w:rPr>
                  <w:noProof/>
                  <w:sz w:val="24"/>
                  <w:szCs w:val="24"/>
                </w:rPr>
              </w:pPr>
              <w:r>
                <w:fldChar w:fldCharType="begin"/>
              </w:r>
              <w:r>
                <w:instrText>BIBLIOGRAPHY</w:instrText>
              </w:r>
              <w:r>
                <w:fldChar w:fldCharType="separate"/>
              </w:r>
              <w:r w:rsidR="005221E5">
                <w:rPr>
                  <w:noProof/>
                </w:rPr>
                <w:t xml:space="preserve">Dolédec, S. C.-C. (2000). NICHE SEPARATION IN COMMUNITY ANALYSIS: A NEW METHOD. </w:t>
              </w:r>
              <w:r w:rsidR="005221E5">
                <w:rPr>
                  <w:i/>
                  <w:iCs/>
                  <w:noProof/>
                </w:rPr>
                <w:t>Ecology 81(10)</w:t>
              </w:r>
              <w:r w:rsidR="005221E5">
                <w:rPr>
                  <w:noProof/>
                </w:rPr>
                <w:t xml:space="preserve">, pp. 2914-2927. doi:10.1890/0012-9658(2000)081[2914:nsicaa]2.0.co;2 </w:t>
              </w:r>
            </w:p>
            <w:p w14:paraId="2270F2AF" w14:textId="77777777" w:rsidR="005221E5" w:rsidRDefault="005221E5" w:rsidP="005221E5">
              <w:pPr>
                <w:pStyle w:val="a4"/>
                <w:ind w:left="720" w:hanging="720"/>
                <w:rPr>
                  <w:noProof/>
                </w:rPr>
              </w:pPr>
              <w:r>
                <w:rPr>
                  <w:noProof/>
                </w:rPr>
                <w:t>JG, W. (2014). The Marketplace of Attention: How Audiences Take Shape in a Digital Age.</w:t>
              </w:r>
            </w:p>
            <w:p w14:paraId="621AD699" w14:textId="77777777" w:rsidR="005221E5" w:rsidRDefault="005221E5" w:rsidP="005221E5">
              <w:pPr>
                <w:pStyle w:val="a4"/>
                <w:ind w:left="720" w:hanging="720"/>
                <w:rPr>
                  <w:noProof/>
                </w:rPr>
              </w:pPr>
              <w:r>
                <w:rPr>
                  <w:noProof/>
                </w:rPr>
                <w:t xml:space="preserve">Liu, H. (2007). Social network profiles as taste performances. </w:t>
              </w:r>
              <w:r>
                <w:rPr>
                  <w:i/>
                  <w:iCs/>
                  <w:noProof/>
                </w:rPr>
                <w:t>Journal of Computer-Mediated Communication, 13(1).</w:t>
              </w:r>
              <w:r>
                <w:rPr>
                  <w:noProof/>
                </w:rPr>
                <w:t xml:space="preserve"> </w:t>
              </w:r>
            </w:p>
            <w:p w14:paraId="3AA7A02C" w14:textId="77777777" w:rsidR="005221E5" w:rsidRDefault="005221E5" w:rsidP="005221E5">
              <w:pPr>
                <w:pStyle w:val="a4"/>
                <w:ind w:left="720" w:hanging="720"/>
                <w:rPr>
                  <w:noProof/>
                </w:rPr>
              </w:pPr>
              <w:r>
                <w:rPr>
                  <w:noProof/>
                </w:rPr>
                <w:lastRenderedPageBreak/>
                <w:t xml:space="preserve">Lotz. (2014). The Television Will Be Revolutionized. </w:t>
              </w:r>
              <w:r>
                <w:rPr>
                  <w:i/>
                  <w:iCs/>
                  <w:noProof/>
                </w:rPr>
                <w:t>New York: New York University Press</w:t>
              </w:r>
              <w:r>
                <w:rPr>
                  <w:noProof/>
                </w:rPr>
                <w:t>.</w:t>
              </w:r>
            </w:p>
            <w:p w14:paraId="4BB883BD" w14:textId="77777777" w:rsidR="005221E5" w:rsidRDefault="005221E5" w:rsidP="005221E5">
              <w:pPr>
                <w:pStyle w:val="a4"/>
                <w:ind w:left="720" w:hanging="720"/>
                <w:rPr>
                  <w:noProof/>
                </w:rPr>
              </w:pPr>
              <w:r>
                <w:rPr>
                  <w:noProof/>
                </w:rPr>
                <w:t xml:space="preserve">Lotz. (2017). Portals: A Treatise on Internet-distributed Television. </w:t>
              </w:r>
              <w:r>
                <w:rPr>
                  <w:i/>
                  <w:iCs/>
                  <w:noProof/>
                </w:rPr>
                <w:t>Ann Arbor: Maize Publishing</w:t>
              </w:r>
              <w:r>
                <w:rPr>
                  <w:noProof/>
                </w:rPr>
                <w:t>.</w:t>
              </w:r>
            </w:p>
            <w:p w14:paraId="00A2B5A4" w14:textId="77777777" w:rsidR="005221E5" w:rsidRDefault="005221E5" w:rsidP="005221E5">
              <w:pPr>
                <w:pStyle w:val="a4"/>
                <w:ind w:left="720" w:hanging="720"/>
                <w:rPr>
                  <w:noProof/>
                </w:rPr>
              </w:pPr>
              <w:r>
                <w:rPr>
                  <w:noProof/>
                </w:rPr>
                <w:t xml:space="preserve">Lotz, A. (2021). Unpopularity and cultural power in the age of Netflix: New questions for cultural studies’ approaches to television texts. </w:t>
              </w:r>
              <w:r>
                <w:rPr>
                  <w:i/>
                  <w:iCs/>
                  <w:noProof/>
                </w:rPr>
                <w:t>European Journal of Cultural Studies</w:t>
              </w:r>
              <w:r>
                <w:rPr>
                  <w:noProof/>
                </w:rPr>
                <w:t>. doi:https://doi.org/10.1177/1367549421994578</w:t>
              </w:r>
            </w:p>
            <w:p w14:paraId="7D1F0F18" w14:textId="77777777" w:rsidR="005221E5" w:rsidRDefault="005221E5" w:rsidP="005221E5">
              <w:pPr>
                <w:pStyle w:val="a4"/>
                <w:ind w:left="720" w:hanging="720"/>
                <w:rPr>
                  <w:noProof/>
                </w:rPr>
              </w:pPr>
              <w:r>
                <w:rPr>
                  <w:noProof/>
                </w:rPr>
                <w:t>Shattuc, J. (2019, December 27). Netflix, Inc. and Online Television. doi: https://doi.org/10.1002/9781119269465.ch7</w:t>
              </w:r>
            </w:p>
            <w:p w14:paraId="2B93069B" w14:textId="77777777" w:rsidR="005221E5" w:rsidRDefault="005221E5" w:rsidP="005221E5">
              <w:pPr>
                <w:pStyle w:val="a4"/>
                <w:ind w:left="720" w:hanging="720"/>
                <w:rPr>
                  <w:noProof/>
                </w:rPr>
              </w:pPr>
              <w:r>
                <w:rPr>
                  <w:noProof/>
                </w:rPr>
                <w:t>Vandermeer, J. (1972). Niche Theory. Annual Review of Ecology and Systematics. pp. 107-132. Retrieved from http://www.jstor.org/stable/2096844</w:t>
              </w:r>
            </w:p>
            <w:p w14:paraId="59BA8B04" w14:textId="23C5E978" w:rsidR="005221E5" w:rsidRDefault="006B2E71" w:rsidP="005221E5">
              <w:pPr>
                <w:pStyle w:val="Web"/>
                <w:ind w:left="480" w:hanging="480"/>
              </w:pPr>
              <w:r>
                <w:rPr>
                  <w:b/>
                  <w:bCs/>
                </w:rPr>
                <w:fldChar w:fldCharType="end"/>
              </w:r>
              <w:r w:rsidR="005221E5" w:rsidRPr="005221E5">
                <w:t xml:space="preserve"> </w:t>
              </w:r>
              <w:r w:rsidR="005221E5">
                <w:t xml:space="preserve">Gilmore, J. N. (2020). To affinity and beyond: Clicking as communicative gesture on the experimentation platform. </w:t>
              </w:r>
              <w:r w:rsidR="005221E5">
                <w:rPr>
                  <w:i/>
                  <w:iCs/>
                </w:rPr>
                <w:t>Communication, Culture and Critique</w:t>
              </w:r>
              <w:r w:rsidR="005221E5">
                <w:t xml:space="preserve">, </w:t>
              </w:r>
              <w:r w:rsidR="005221E5">
                <w:rPr>
                  <w:i/>
                  <w:iCs/>
                </w:rPr>
                <w:t>13</w:t>
              </w:r>
              <w:r w:rsidR="005221E5">
                <w:t>(3). https://doi.org/10.1093/CCC/TCAA005</w:t>
              </w:r>
            </w:p>
            <w:p w14:paraId="6473F36A" w14:textId="77777777" w:rsidR="005221E5" w:rsidRDefault="005221E5" w:rsidP="005221E5">
              <w:pPr>
                <w:pStyle w:val="Web"/>
                <w:ind w:left="480" w:hanging="480"/>
              </w:pPr>
              <w:r>
                <w:t xml:space="preserve">Havens, T. J. (2020). Algorithmic Audience Modeling and the Fate of African American Audiences. </w:t>
              </w:r>
              <w:r>
                <w:rPr>
                  <w:i/>
                  <w:iCs/>
                </w:rPr>
                <w:t>JCMS: Journal of Cinema and Media Studies</w:t>
              </w:r>
              <w:r>
                <w:t xml:space="preserve">, </w:t>
              </w:r>
              <w:r>
                <w:rPr>
                  <w:i/>
                  <w:iCs/>
                </w:rPr>
                <w:t>60</w:t>
              </w:r>
              <w:r>
                <w:t>(1). https://doi.org/10.1353/cj.2020.0071</w:t>
              </w:r>
            </w:p>
            <w:p w14:paraId="4F4E16FA" w14:textId="77777777" w:rsidR="005221E5" w:rsidRDefault="005221E5" w:rsidP="005221E5">
              <w:pPr>
                <w:pStyle w:val="Web"/>
                <w:ind w:left="480" w:hanging="480"/>
              </w:pPr>
              <w:r>
                <w:t xml:space="preserve">Jaffali, S., Jamoussi, S., Smaili, K., &amp; Ben Hamadou, A. (2020). Like-tasted user groups to predict ratings in recommender systems. </w:t>
              </w:r>
              <w:r>
                <w:rPr>
                  <w:i/>
                  <w:iCs/>
                </w:rPr>
                <w:t>Social Network Analysis and Mining</w:t>
              </w:r>
              <w:r>
                <w:t xml:space="preserve">, </w:t>
              </w:r>
              <w:r>
                <w:rPr>
                  <w:i/>
                  <w:iCs/>
                </w:rPr>
                <w:t>10</w:t>
              </w:r>
              <w:r>
                <w:t>(1). https://doi.org/10.1007/s13278-020-00643-w</w:t>
              </w:r>
            </w:p>
            <w:p w14:paraId="01D45D20" w14:textId="702BEC16" w:rsidR="005221E5" w:rsidRDefault="005221E5" w:rsidP="005221E5">
              <w:pPr>
                <w:pStyle w:val="Web"/>
                <w:ind w:left="480" w:hanging="480"/>
              </w:pPr>
              <w:r>
                <w:t xml:space="preserve">Kunaver, M., &amp; Požrl, T. (2017). Diversity in recommender systems – A survey. </w:t>
              </w:r>
              <w:r>
                <w:rPr>
                  <w:i/>
                  <w:iCs/>
                </w:rPr>
                <w:t>Knowledge-Based Systems</w:t>
              </w:r>
              <w:r>
                <w:t xml:space="preserve">, </w:t>
              </w:r>
              <w:r>
                <w:rPr>
                  <w:i/>
                  <w:iCs/>
                </w:rPr>
                <w:t>123</w:t>
              </w:r>
              <w:r>
                <w:t xml:space="preserve">. </w:t>
              </w:r>
              <w:hyperlink r:id="rId6" w:history="1">
                <w:r w:rsidRPr="009728FE">
                  <w:rPr>
                    <w:rStyle w:val="-"/>
                  </w:rPr>
                  <w:t>https://doi.org/10.1016/j.knosys.2017.02.009</w:t>
                </w:r>
              </w:hyperlink>
            </w:p>
            <w:p w14:paraId="600CFDDA" w14:textId="77777777" w:rsidR="005221E5" w:rsidRDefault="005221E5" w:rsidP="005221E5">
              <w:pPr>
                <w:pStyle w:val="Web"/>
                <w:ind w:left="480" w:hanging="480"/>
              </w:pPr>
              <w:r>
                <w:t xml:space="preserve">Paßmann, J., &amp; Schubert, C. (2020). Liking as taste making: Social media practices as generators of aesthetic valuation and distinction. </w:t>
              </w:r>
              <w:r>
                <w:rPr>
                  <w:i/>
                  <w:iCs/>
                </w:rPr>
                <w:t>New Media and Society</w:t>
              </w:r>
              <w:r>
                <w:t>. https://doi.org/10.1177/1461444820939458</w:t>
              </w:r>
            </w:p>
            <w:p w14:paraId="6D7389C1" w14:textId="77777777" w:rsidR="005221E5" w:rsidRDefault="005221E5" w:rsidP="005221E5">
              <w:pPr>
                <w:pStyle w:val="Web"/>
                <w:ind w:left="480" w:hanging="480"/>
              </w:pPr>
              <w:r>
                <w:t xml:space="preserve">Rogers, R. (2009). Post-demographic machines. </w:t>
              </w:r>
              <w:r>
                <w:rPr>
                  <w:i/>
                  <w:iCs/>
                </w:rPr>
                <w:t>Walled Garden</w:t>
              </w:r>
              <w:r>
                <w:t xml:space="preserve">, </w:t>
              </w:r>
              <w:r>
                <w:rPr>
                  <w:i/>
                  <w:iCs/>
                </w:rPr>
                <w:t>38</w:t>
              </w:r>
              <w:r>
                <w:t>.</w:t>
              </w:r>
            </w:p>
            <w:p w14:paraId="0478B118" w14:textId="77777777" w:rsidR="005221E5" w:rsidRDefault="005221E5" w:rsidP="005221E5">
              <w:pPr>
                <w:pStyle w:val="Web"/>
                <w:ind w:left="480" w:hanging="480"/>
              </w:pPr>
              <w:r>
                <w:t xml:space="preserve">Seaver, N. (2021). Seeing like an infrastructure: avidity and difference in algorithmic recommendation. </w:t>
              </w:r>
              <w:r>
                <w:rPr>
                  <w:i/>
                  <w:iCs/>
                </w:rPr>
                <w:t>Cultural Studies</w:t>
              </w:r>
              <w:r>
                <w:t>. https://doi.org/10.1080/09502386.2021.1895248</w:t>
              </w:r>
            </w:p>
            <w:p w14:paraId="097A9F20" w14:textId="77777777" w:rsidR="005221E5" w:rsidRDefault="005221E5" w:rsidP="005221E5">
              <w:pPr>
                <w:pStyle w:val="Web"/>
                <w:ind w:left="480" w:hanging="480"/>
              </w:pPr>
            </w:p>
            <w:p w14:paraId="1C261DD7" w14:textId="4B05421B" w:rsidR="006B2E71" w:rsidDel="006C07FC" w:rsidRDefault="00475361" w:rsidP="006B2E71">
              <w:pPr>
                <w:rPr>
                  <w:del w:id="5" w:author="Orla Dijkink" w:date="2021-04-28T15:49:00Z"/>
                </w:rPr>
              </w:pPr>
            </w:p>
          </w:sdtContent>
        </w:sdt>
      </w:sdtContent>
    </w:sdt>
    <w:p w14:paraId="3D5E81AD" w14:textId="6DA1A0E9" w:rsidR="001957ED" w:rsidDel="006C07FC" w:rsidRDefault="001957ED" w:rsidP="00E40597">
      <w:pPr>
        <w:rPr>
          <w:del w:id="6" w:author="Orla Dijkink" w:date="2021-04-28T15:49:00Z"/>
          <w:b/>
          <w:bCs/>
          <w:sz w:val="20"/>
          <w:szCs w:val="20"/>
        </w:rPr>
      </w:pPr>
    </w:p>
    <w:p w14:paraId="6CA70D64" w14:textId="5FB9B42E" w:rsidR="001957ED" w:rsidDel="006C07FC" w:rsidRDefault="001957ED" w:rsidP="00E40597">
      <w:pPr>
        <w:rPr>
          <w:del w:id="7" w:author="Orla Dijkink" w:date="2021-04-28T15:49:00Z"/>
          <w:b/>
          <w:bCs/>
          <w:sz w:val="20"/>
          <w:szCs w:val="20"/>
        </w:rPr>
      </w:pPr>
    </w:p>
    <w:p w14:paraId="7242367A" w14:textId="7130EA7E" w:rsidR="001957ED" w:rsidDel="006C07FC" w:rsidRDefault="001957ED" w:rsidP="00E40597">
      <w:pPr>
        <w:rPr>
          <w:del w:id="8" w:author="Orla Dijkink" w:date="2021-04-28T15:49:00Z"/>
          <w:b/>
          <w:bCs/>
          <w:sz w:val="20"/>
          <w:szCs w:val="20"/>
        </w:rPr>
      </w:pPr>
    </w:p>
    <w:p w14:paraId="7CA0CD7E" w14:textId="77777777" w:rsidR="001957ED" w:rsidDel="006C07FC" w:rsidRDefault="001957ED" w:rsidP="00E40597">
      <w:pPr>
        <w:rPr>
          <w:del w:id="9" w:author="Orla Dijkink" w:date="2021-04-28T15:49:00Z"/>
          <w:b/>
          <w:bCs/>
          <w:sz w:val="20"/>
          <w:szCs w:val="20"/>
        </w:rPr>
      </w:pPr>
    </w:p>
    <w:p w14:paraId="3BEA3B6E" w14:textId="77777777" w:rsidR="00E40597" w:rsidRPr="00E40597" w:rsidDel="006C07FC" w:rsidRDefault="00E40597" w:rsidP="00E40597">
      <w:pPr>
        <w:rPr>
          <w:del w:id="10" w:author="Orla Dijkink" w:date="2021-04-28T15:49:00Z"/>
          <w:sz w:val="20"/>
          <w:szCs w:val="20"/>
        </w:rPr>
      </w:pPr>
    </w:p>
    <w:p w14:paraId="618DE912" w14:textId="77777777" w:rsidR="00E40597" w:rsidDel="006C07FC" w:rsidRDefault="00E40597" w:rsidP="00E40597">
      <w:pPr>
        <w:rPr>
          <w:del w:id="11" w:author="Orla Dijkink" w:date="2021-04-28T15:49:00Z"/>
        </w:rPr>
      </w:pPr>
    </w:p>
    <w:p w14:paraId="39D14012" w14:textId="38C256B4" w:rsidR="006D6E4E" w:rsidRPr="00DB77B3" w:rsidRDefault="006D6E4E">
      <w:pPr>
        <w:rPr>
          <w:sz w:val="20"/>
          <w:szCs w:val="20"/>
        </w:rPr>
      </w:pPr>
      <w:del w:id="12" w:author="Orla Dijkink" w:date="2021-04-28T15:49:00Z">
        <w:r w:rsidDel="006C07FC">
          <w:rPr>
            <w:sz w:val="20"/>
            <w:szCs w:val="20"/>
          </w:rPr>
          <w:lastRenderedPageBreak/>
          <w:delText xml:space="preserve">  </w:delText>
        </w:r>
      </w:del>
    </w:p>
    <w:sectPr w:rsidR="006D6E4E" w:rsidRPr="00DB77B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1"/>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33466"/>
    <w:multiLevelType w:val="hybridMultilevel"/>
    <w:tmpl w:val="D52442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rla Dijkink">
    <w15:presenceInfo w15:providerId="AD" w15:userId="S::orla.dijkink@linkit.nl::918c3581-463f-44bd-a796-93eda6186f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CB"/>
    <w:rsid w:val="00041818"/>
    <w:rsid w:val="001957ED"/>
    <w:rsid w:val="002965DE"/>
    <w:rsid w:val="002B31AE"/>
    <w:rsid w:val="002C60AB"/>
    <w:rsid w:val="004600BF"/>
    <w:rsid w:val="00475361"/>
    <w:rsid w:val="004907AC"/>
    <w:rsid w:val="004D38FB"/>
    <w:rsid w:val="0051358C"/>
    <w:rsid w:val="005221E5"/>
    <w:rsid w:val="006B2E71"/>
    <w:rsid w:val="006C07FC"/>
    <w:rsid w:val="006D6E4E"/>
    <w:rsid w:val="007247CB"/>
    <w:rsid w:val="0079665D"/>
    <w:rsid w:val="0085762A"/>
    <w:rsid w:val="008802D8"/>
    <w:rsid w:val="00941409"/>
    <w:rsid w:val="009A20B8"/>
    <w:rsid w:val="00A16092"/>
    <w:rsid w:val="00C911A2"/>
    <w:rsid w:val="00D7567F"/>
    <w:rsid w:val="00D756B3"/>
    <w:rsid w:val="00DB77B3"/>
    <w:rsid w:val="00E0282F"/>
    <w:rsid w:val="00E40597"/>
    <w:rsid w:val="00F86645"/>
    <w:rsid w:val="00FA36D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3451"/>
  <w15:chartTrackingRefBased/>
  <w15:docId w15:val="{F4CE8C89-2F93-4115-860F-11670D44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7AC"/>
    <w:pPr>
      <w:spacing w:before="120" w:after="120" w:line="240" w:lineRule="auto"/>
      <w:jc w:val="both"/>
    </w:pPr>
    <w:rPr>
      <w:rFonts w:ascii="Verdana" w:hAnsi="Verdana"/>
      <w:sz w:val="16"/>
      <w:szCs w:val="24"/>
      <w:lang w:val="en-US"/>
    </w:rPr>
  </w:style>
  <w:style w:type="paragraph" w:styleId="1">
    <w:name w:val="heading 1"/>
    <w:basedOn w:val="a"/>
    <w:next w:val="a"/>
    <w:link w:val="1Char"/>
    <w:uiPriority w:val="9"/>
    <w:qFormat/>
    <w:rsid w:val="006B2E71"/>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56B3"/>
    <w:pPr>
      <w:ind w:left="720"/>
      <w:contextualSpacing/>
    </w:pPr>
  </w:style>
  <w:style w:type="paragraph" w:styleId="Web">
    <w:name w:val="Normal (Web)"/>
    <w:basedOn w:val="a"/>
    <w:uiPriority w:val="99"/>
    <w:unhideWhenUsed/>
    <w:rsid w:val="00E40597"/>
    <w:pPr>
      <w:spacing w:before="100" w:beforeAutospacing="1" w:after="100" w:afterAutospacing="1"/>
      <w:jc w:val="left"/>
    </w:pPr>
    <w:rPr>
      <w:rFonts w:ascii="Times New Roman" w:eastAsia="Times New Roman" w:hAnsi="Times New Roman" w:cs="Times New Roman"/>
      <w:sz w:val="24"/>
    </w:rPr>
  </w:style>
  <w:style w:type="paragraph" w:styleId="a4">
    <w:name w:val="Bibliography"/>
    <w:basedOn w:val="a"/>
    <w:next w:val="a"/>
    <w:uiPriority w:val="37"/>
    <w:unhideWhenUsed/>
    <w:rsid w:val="00E40597"/>
    <w:pPr>
      <w:spacing w:before="0" w:after="160" w:line="259" w:lineRule="auto"/>
      <w:jc w:val="left"/>
    </w:pPr>
    <w:rPr>
      <w:rFonts w:asciiTheme="minorHAnsi" w:hAnsiTheme="minorHAnsi"/>
      <w:sz w:val="22"/>
      <w:szCs w:val="22"/>
    </w:rPr>
  </w:style>
  <w:style w:type="character" w:styleId="-">
    <w:name w:val="Hyperlink"/>
    <w:basedOn w:val="a0"/>
    <w:uiPriority w:val="99"/>
    <w:unhideWhenUsed/>
    <w:rsid w:val="00E40597"/>
    <w:rPr>
      <w:color w:val="0563C1" w:themeColor="hyperlink"/>
      <w:u w:val="single"/>
    </w:rPr>
  </w:style>
  <w:style w:type="character" w:customStyle="1" w:styleId="1Char">
    <w:name w:val="Επικεφαλίδα 1 Char"/>
    <w:basedOn w:val="a0"/>
    <w:link w:val="1"/>
    <w:uiPriority w:val="9"/>
    <w:rsid w:val="006B2E71"/>
    <w:rPr>
      <w:rFonts w:asciiTheme="majorHAnsi" w:eastAsiaTheme="majorEastAsia" w:hAnsiTheme="majorHAnsi" w:cstheme="majorBidi"/>
      <w:color w:val="2F5496" w:themeColor="accent1" w:themeShade="BF"/>
      <w:sz w:val="32"/>
      <w:szCs w:val="32"/>
      <w:lang w:eastAsia="el-GR"/>
    </w:rPr>
  </w:style>
  <w:style w:type="character" w:styleId="a5">
    <w:name w:val="Unresolved Mention"/>
    <w:basedOn w:val="a0"/>
    <w:uiPriority w:val="99"/>
    <w:semiHidden/>
    <w:unhideWhenUsed/>
    <w:rsid w:val="005221E5"/>
    <w:rPr>
      <w:color w:val="605E5C"/>
      <w:shd w:val="clear" w:color="auto" w:fill="E1DFDD"/>
    </w:rPr>
  </w:style>
  <w:style w:type="paragraph" w:styleId="a6">
    <w:name w:val="Balloon Text"/>
    <w:basedOn w:val="a"/>
    <w:link w:val="Char"/>
    <w:uiPriority w:val="99"/>
    <w:semiHidden/>
    <w:unhideWhenUsed/>
    <w:rsid w:val="004D38FB"/>
    <w:pPr>
      <w:spacing w:before="0" w:after="0"/>
    </w:pPr>
    <w:rPr>
      <w:rFonts w:ascii="Segoe UI" w:hAnsi="Segoe UI" w:cs="Segoe UI"/>
      <w:sz w:val="18"/>
      <w:szCs w:val="18"/>
    </w:rPr>
  </w:style>
  <w:style w:type="character" w:customStyle="1" w:styleId="Char">
    <w:name w:val="Κείμενο πλαισίου Char"/>
    <w:basedOn w:val="a0"/>
    <w:link w:val="a6"/>
    <w:uiPriority w:val="99"/>
    <w:semiHidden/>
    <w:rsid w:val="004D38FB"/>
    <w:rPr>
      <w:rFonts w:ascii="Segoe UI" w:hAnsi="Segoe UI" w:cs="Segoe UI"/>
      <w:sz w:val="18"/>
      <w:szCs w:val="18"/>
      <w:lang w:val="en-US"/>
    </w:rPr>
  </w:style>
  <w:style w:type="character" w:styleId="a7">
    <w:name w:val="annotation reference"/>
    <w:basedOn w:val="a0"/>
    <w:uiPriority w:val="99"/>
    <w:semiHidden/>
    <w:unhideWhenUsed/>
    <w:rsid w:val="00475361"/>
    <w:rPr>
      <w:sz w:val="16"/>
      <w:szCs w:val="16"/>
    </w:rPr>
  </w:style>
  <w:style w:type="paragraph" w:styleId="a8">
    <w:name w:val="annotation text"/>
    <w:basedOn w:val="a"/>
    <w:link w:val="Char0"/>
    <w:uiPriority w:val="99"/>
    <w:semiHidden/>
    <w:unhideWhenUsed/>
    <w:rsid w:val="00475361"/>
    <w:rPr>
      <w:sz w:val="20"/>
      <w:szCs w:val="20"/>
    </w:rPr>
  </w:style>
  <w:style w:type="character" w:customStyle="1" w:styleId="Char0">
    <w:name w:val="Κείμενο σχολίου Char"/>
    <w:basedOn w:val="a0"/>
    <w:link w:val="a8"/>
    <w:uiPriority w:val="99"/>
    <w:semiHidden/>
    <w:rsid w:val="00475361"/>
    <w:rPr>
      <w:rFonts w:ascii="Verdana" w:hAnsi="Verdana"/>
      <w:sz w:val="20"/>
      <w:szCs w:val="20"/>
      <w:lang w:val="en-US"/>
    </w:rPr>
  </w:style>
  <w:style w:type="paragraph" w:styleId="a9">
    <w:name w:val="annotation subject"/>
    <w:basedOn w:val="a8"/>
    <w:next w:val="a8"/>
    <w:link w:val="Char1"/>
    <w:uiPriority w:val="99"/>
    <w:semiHidden/>
    <w:unhideWhenUsed/>
    <w:rsid w:val="00475361"/>
    <w:rPr>
      <w:b/>
      <w:bCs/>
    </w:rPr>
  </w:style>
  <w:style w:type="character" w:customStyle="1" w:styleId="Char1">
    <w:name w:val="Θέμα σχολίου Char"/>
    <w:basedOn w:val="Char0"/>
    <w:link w:val="a9"/>
    <w:uiPriority w:val="99"/>
    <w:semiHidden/>
    <w:rsid w:val="00475361"/>
    <w:rPr>
      <w:rFonts w:ascii="Verdana" w:hAnsi="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597">
      <w:bodyDiv w:val="1"/>
      <w:marLeft w:val="0"/>
      <w:marRight w:val="0"/>
      <w:marTop w:val="0"/>
      <w:marBottom w:val="0"/>
      <w:divBdr>
        <w:top w:val="none" w:sz="0" w:space="0" w:color="auto"/>
        <w:left w:val="none" w:sz="0" w:space="0" w:color="auto"/>
        <w:bottom w:val="none" w:sz="0" w:space="0" w:color="auto"/>
        <w:right w:val="none" w:sz="0" w:space="0" w:color="auto"/>
      </w:divBdr>
    </w:div>
    <w:div w:id="2364063">
      <w:bodyDiv w:val="1"/>
      <w:marLeft w:val="0"/>
      <w:marRight w:val="0"/>
      <w:marTop w:val="0"/>
      <w:marBottom w:val="0"/>
      <w:divBdr>
        <w:top w:val="none" w:sz="0" w:space="0" w:color="auto"/>
        <w:left w:val="none" w:sz="0" w:space="0" w:color="auto"/>
        <w:bottom w:val="none" w:sz="0" w:space="0" w:color="auto"/>
        <w:right w:val="none" w:sz="0" w:space="0" w:color="auto"/>
      </w:divBdr>
    </w:div>
    <w:div w:id="39673056">
      <w:bodyDiv w:val="1"/>
      <w:marLeft w:val="0"/>
      <w:marRight w:val="0"/>
      <w:marTop w:val="0"/>
      <w:marBottom w:val="0"/>
      <w:divBdr>
        <w:top w:val="none" w:sz="0" w:space="0" w:color="auto"/>
        <w:left w:val="none" w:sz="0" w:space="0" w:color="auto"/>
        <w:bottom w:val="none" w:sz="0" w:space="0" w:color="auto"/>
        <w:right w:val="none" w:sz="0" w:space="0" w:color="auto"/>
      </w:divBdr>
    </w:div>
    <w:div w:id="42605283">
      <w:bodyDiv w:val="1"/>
      <w:marLeft w:val="0"/>
      <w:marRight w:val="0"/>
      <w:marTop w:val="0"/>
      <w:marBottom w:val="0"/>
      <w:divBdr>
        <w:top w:val="none" w:sz="0" w:space="0" w:color="auto"/>
        <w:left w:val="none" w:sz="0" w:space="0" w:color="auto"/>
        <w:bottom w:val="none" w:sz="0" w:space="0" w:color="auto"/>
        <w:right w:val="none" w:sz="0" w:space="0" w:color="auto"/>
      </w:divBdr>
    </w:div>
    <w:div w:id="48574249">
      <w:bodyDiv w:val="1"/>
      <w:marLeft w:val="0"/>
      <w:marRight w:val="0"/>
      <w:marTop w:val="0"/>
      <w:marBottom w:val="0"/>
      <w:divBdr>
        <w:top w:val="none" w:sz="0" w:space="0" w:color="auto"/>
        <w:left w:val="none" w:sz="0" w:space="0" w:color="auto"/>
        <w:bottom w:val="none" w:sz="0" w:space="0" w:color="auto"/>
        <w:right w:val="none" w:sz="0" w:space="0" w:color="auto"/>
      </w:divBdr>
    </w:div>
    <w:div w:id="59443583">
      <w:bodyDiv w:val="1"/>
      <w:marLeft w:val="0"/>
      <w:marRight w:val="0"/>
      <w:marTop w:val="0"/>
      <w:marBottom w:val="0"/>
      <w:divBdr>
        <w:top w:val="none" w:sz="0" w:space="0" w:color="auto"/>
        <w:left w:val="none" w:sz="0" w:space="0" w:color="auto"/>
        <w:bottom w:val="none" w:sz="0" w:space="0" w:color="auto"/>
        <w:right w:val="none" w:sz="0" w:space="0" w:color="auto"/>
      </w:divBdr>
    </w:div>
    <w:div w:id="76025109">
      <w:bodyDiv w:val="1"/>
      <w:marLeft w:val="0"/>
      <w:marRight w:val="0"/>
      <w:marTop w:val="0"/>
      <w:marBottom w:val="0"/>
      <w:divBdr>
        <w:top w:val="none" w:sz="0" w:space="0" w:color="auto"/>
        <w:left w:val="none" w:sz="0" w:space="0" w:color="auto"/>
        <w:bottom w:val="none" w:sz="0" w:space="0" w:color="auto"/>
        <w:right w:val="none" w:sz="0" w:space="0" w:color="auto"/>
      </w:divBdr>
    </w:div>
    <w:div w:id="89081500">
      <w:bodyDiv w:val="1"/>
      <w:marLeft w:val="0"/>
      <w:marRight w:val="0"/>
      <w:marTop w:val="0"/>
      <w:marBottom w:val="0"/>
      <w:divBdr>
        <w:top w:val="none" w:sz="0" w:space="0" w:color="auto"/>
        <w:left w:val="none" w:sz="0" w:space="0" w:color="auto"/>
        <w:bottom w:val="none" w:sz="0" w:space="0" w:color="auto"/>
        <w:right w:val="none" w:sz="0" w:space="0" w:color="auto"/>
      </w:divBdr>
    </w:div>
    <w:div w:id="93788775">
      <w:bodyDiv w:val="1"/>
      <w:marLeft w:val="0"/>
      <w:marRight w:val="0"/>
      <w:marTop w:val="0"/>
      <w:marBottom w:val="0"/>
      <w:divBdr>
        <w:top w:val="none" w:sz="0" w:space="0" w:color="auto"/>
        <w:left w:val="none" w:sz="0" w:space="0" w:color="auto"/>
        <w:bottom w:val="none" w:sz="0" w:space="0" w:color="auto"/>
        <w:right w:val="none" w:sz="0" w:space="0" w:color="auto"/>
      </w:divBdr>
    </w:div>
    <w:div w:id="139857097">
      <w:bodyDiv w:val="1"/>
      <w:marLeft w:val="0"/>
      <w:marRight w:val="0"/>
      <w:marTop w:val="0"/>
      <w:marBottom w:val="0"/>
      <w:divBdr>
        <w:top w:val="none" w:sz="0" w:space="0" w:color="auto"/>
        <w:left w:val="none" w:sz="0" w:space="0" w:color="auto"/>
        <w:bottom w:val="none" w:sz="0" w:space="0" w:color="auto"/>
        <w:right w:val="none" w:sz="0" w:space="0" w:color="auto"/>
      </w:divBdr>
    </w:div>
    <w:div w:id="140738519">
      <w:bodyDiv w:val="1"/>
      <w:marLeft w:val="0"/>
      <w:marRight w:val="0"/>
      <w:marTop w:val="0"/>
      <w:marBottom w:val="0"/>
      <w:divBdr>
        <w:top w:val="none" w:sz="0" w:space="0" w:color="auto"/>
        <w:left w:val="none" w:sz="0" w:space="0" w:color="auto"/>
        <w:bottom w:val="none" w:sz="0" w:space="0" w:color="auto"/>
        <w:right w:val="none" w:sz="0" w:space="0" w:color="auto"/>
      </w:divBdr>
    </w:div>
    <w:div w:id="146240338">
      <w:bodyDiv w:val="1"/>
      <w:marLeft w:val="0"/>
      <w:marRight w:val="0"/>
      <w:marTop w:val="0"/>
      <w:marBottom w:val="0"/>
      <w:divBdr>
        <w:top w:val="none" w:sz="0" w:space="0" w:color="auto"/>
        <w:left w:val="none" w:sz="0" w:space="0" w:color="auto"/>
        <w:bottom w:val="none" w:sz="0" w:space="0" w:color="auto"/>
        <w:right w:val="none" w:sz="0" w:space="0" w:color="auto"/>
      </w:divBdr>
    </w:div>
    <w:div w:id="182594443">
      <w:bodyDiv w:val="1"/>
      <w:marLeft w:val="0"/>
      <w:marRight w:val="0"/>
      <w:marTop w:val="0"/>
      <w:marBottom w:val="0"/>
      <w:divBdr>
        <w:top w:val="none" w:sz="0" w:space="0" w:color="auto"/>
        <w:left w:val="none" w:sz="0" w:space="0" w:color="auto"/>
        <w:bottom w:val="none" w:sz="0" w:space="0" w:color="auto"/>
        <w:right w:val="none" w:sz="0" w:space="0" w:color="auto"/>
      </w:divBdr>
    </w:div>
    <w:div w:id="299456490">
      <w:bodyDiv w:val="1"/>
      <w:marLeft w:val="0"/>
      <w:marRight w:val="0"/>
      <w:marTop w:val="0"/>
      <w:marBottom w:val="0"/>
      <w:divBdr>
        <w:top w:val="none" w:sz="0" w:space="0" w:color="auto"/>
        <w:left w:val="none" w:sz="0" w:space="0" w:color="auto"/>
        <w:bottom w:val="none" w:sz="0" w:space="0" w:color="auto"/>
        <w:right w:val="none" w:sz="0" w:space="0" w:color="auto"/>
      </w:divBdr>
    </w:div>
    <w:div w:id="312025575">
      <w:bodyDiv w:val="1"/>
      <w:marLeft w:val="0"/>
      <w:marRight w:val="0"/>
      <w:marTop w:val="0"/>
      <w:marBottom w:val="0"/>
      <w:divBdr>
        <w:top w:val="none" w:sz="0" w:space="0" w:color="auto"/>
        <w:left w:val="none" w:sz="0" w:space="0" w:color="auto"/>
        <w:bottom w:val="none" w:sz="0" w:space="0" w:color="auto"/>
        <w:right w:val="none" w:sz="0" w:space="0" w:color="auto"/>
      </w:divBdr>
    </w:div>
    <w:div w:id="365521182">
      <w:bodyDiv w:val="1"/>
      <w:marLeft w:val="0"/>
      <w:marRight w:val="0"/>
      <w:marTop w:val="0"/>
      <w:marBottom w:val="0"/>
      <w:divBdr>
        <w:top w:val="none" w:sz="0" w:space="0" w:color="auto"/>
        <w:left w:val="none" w:sz="0" w:space="0" w:color="auto"/>
        <w:bottom w:val="none" w:sz="0" w:space="0" w:color="auto"/>
        <w:right w:val="none" w:sz="0" w:space="0" w:color="auto"/>
      </w:divBdr>
    </w:div>
    <w:div w:id="411853541">
      <w:bodyDiv w:val="1"/>
      <w:marLeft w:val="0"/>
      <w:marRight w:val="0"/>
      <w:marTop w:val="0"/>
      <w:marBottom w:val="0"/>
      <w:divBdr>
        <w:top w:val="none" w:sz="0" w:space="0" w:color="auto"/>
        <w:left w:val="none" w:sz="0" w:space="0" w:color="auto"/>
        <w:bottom w:val="none" w:sz="0" w:space="0" w:color="auto"/>
        <w:right w:val="none" w:sz="0" w:space="0" w:color="auto"/>
      </w:divBdr>
    </w:div>
    <w:div w:id="412821148">
      <w:bodyDiv w:val="1"/>
      <w:marLeft w:val="0"/>
      <w:marRight w:val="0"/>
      <w:marTop w:val="0"/>
      <w:marBottom w:val="0"/>
      <w:divBdr>
        <w:top w:val="none" w:sz="0" w:space="0" w:color="auto"/>
        <w:left w:val="none" w:sz="0" w:space="0" w:color="auto"/>
        <w:bottom w:val="none" w:sz="0" w:space="0" w:color="auto"/>
        <w:right w:val="none" w:sz="0" w:space="0" w:color="auto"/>
      </w:divBdr>
    </w:div>
    <w:div w:id="433478362">
      <w:bodyDiv w:val="1"/>
      <w:marLeft w:val="0"/>
      <w:marRight w:val="0"/>
      <w:marTop w:val="0"/>
      <w:marBottom w:val="0"/>
      <w:divBdr>
        <w:top w:val="none" w:sz="0" w:space="0" w:color="auto"/>
        <w:left w:val="none" w:sz="0" w:space="0" w:color="auto"/>
        <w:bottom w:val="none" w:sz="0" w:space="0" w:color="auto"/>
        <w:right w:val="none" w:sz="0" w:space="0" w:color="auto"/>
      </w:divBdr>
    </w:div>
    <w:div w:id="439423147">
      <w:bodyDiv w:val="1"/>
      <w:marLeft w:val="0"/>
      <w:marRight w:val="0"/>
      <w:marTop w:val="0"/>
      <w:marBottom w:val="0"/>
      <w:divBdr>
        <w:top w:val="none" w:sz="0" w:space="0" w:color="auto"/>
        <w:left w:val="none" w:sz="0" w:space="0" w:color="auto"/>
        <w:bottom w:val="none" w:sz="0" w:space="0" w:color="auto"/>
        <w:right w:val="none" w:sz="0" w:space="0" w:color="auto"/>
      </w:divBdr>
    </w:div>
    <w:div w:id="444035339">
      <w:bodyDiv w:val="1"/>
      <w:marLeft w:val="0"/>
      <w:marRight w:val="0"/>
      <w:marTop w:val="0"/>
      <w:marBottom w:val="0"/>
      <w:divBdr>
        <w:top w:val="none" w:sz="0" w:space="0" w:color="auto"/>
        <w:left w:val="none" w:sz="0" w:space="0" w:color="auto"/>
        <w:bottom w:val="none" w:sz="0" w:space="0" w:color="auto"/>
        <w:right w:val="none" w:sz="0" w:space="0" w:color="auto"/>
      </w:divBdr>
    </w:div>
    <w:div w:id="462038055">
      <w:bodyDiv w:val="1"/>
      <w:marLeft w:val="0"/>
      <w:marRight w:val="0"/>
      <w:marTop w:val="0"/>
      <w:marBottom w:val="0"/>
      <w:divBdr>
        <w:top w:val="none" w:sz="0" w:space="0" w:color="auto"/>
        <w:left w:val="none" w:sz="0" w:space="0" w:color="auto"/>
        <w:bottom w:val="none" w:sz="0" w:space="0" w:color="auto"/>
        <w:right w:val="none" w:sz="0" w:space="0" w:color="auto"/>
      </w:divBdr>
    </w:div>
    <w:div w:id="472254527">
      <w:bodyDiv w:val="1"/>
      <w:marLeft w:val="0"/>
      <w:marRight w:val="0"/>
      <w:marTop w:val="0"/>
      <w:marBottom w:val="0"/>
      <w:divBdr>
        <w:top w:val="none" w:sz="0" w:space="0" w:color="auto"/>
        <w:left w:val="none" w:sz="0" w:space="0" w:color="auto"/>
        <w:bottom w:val="none" w:sz="0" w:space="0" w:color="auto"/>
        <w:right w:val="none" w:sz="0" w:space="0" w:color="auto"/>
      </w:divBdr>
    </w:div>
    <w:div w:id="552890435">
      <w:bodyDiv w:val="1"/>
      <w:marLeft w:val="0"/>
      <w:marRight w:val="0"/>
      <w:marTop w:val="0"/>
      <w:marBottom w:val="0"/>
      <w:divBdr>
        <w:top w:val="none" w:sz="0" w:space="0" w:color="auto"/>
        <w:left w:val="none" w:sz="0" w:space="0" w:color="auto"/>
        <w:bottom w:val="none" w:sz="0" w:space="0" w:color="auto"/>
        <w:right w:val="none" w:sz="0" w:space="0" w:color="auto"/>
      </w:divBdr>
    </w:div>
    <w:div w:id="581569641">
      <w:bodyDiv w:val="1"/>
      <w:marLeft w:val="0"/>
      <w:marRight w:val="0"/>
      <w:marTop w:val="0"/>
      <w:marBottom w:val="0"/>
      <w:divBdr>
        <w:top w:val="none" w:sz="0" w:space="0" w:color="auto"/>
        <w:left w:val="none" w:sz="0" w:space="0" w:color="auto"/>
        <w:bottom w:val="none" w:sz="0" w:space="0" w:color="auto"/>
        <w:right w:val="none" w:sz="0" w:space="0" w:color="auto"/>
      </w:divBdr>
    </w:div>
    <w:div w:id="633682877">
      <w:bodyDiv w:val="1"/>
      <w:marLeft w:val="0"/>
      <w:marRight w:val="0"/>
      <w:marTop w:val="0"/>
      <w:marBottom w:val="0"/>
      <w:divBdr>
        <w:top w:val="none" w:sz="0" w:space="0" w:color="auto"/>
        <w:left w:val="none" w:sz="0" w:space="0" w:color="auto"/>
        <w:bottom w:val="none" w:sz="0" w:space="0" w:color="auto"/>
        <w:right w:val="none" w:sz="0" w:space="0" w:color="auto"/>
      </w:divBdr>
    </w:div>
    <w:div w:id="642007610">
      <w:bodyDiv w:val="1"/>
      <w:marLeft w:val="0"/>
      <w:marRight w:val="0"/>
      <w:marTop w:val="0"/>
      <w:marBottom w:val="0"/>
      <w:divBdr>
        <w:top w:val="none" w:sz="0" w:space="0" w:color="auto"/>
        <w:left w:val="none" w:sz="0" w:space="0" w:color="auto"/>
        <w:bottom w:val="none" w:sz="0" w:space="0" w:color="auto"/>
        <w:right w:val="none" w:sz="0" w:space="0" w:color="auto"/>
      </w:divBdr>
    </w:div>
    <w:div w:id="647058498">
      <w:bodyDiv w:val="1"/>
      <w:marLeft w:val="0"/>
      <w:marRight w:val="0"/>
      <w:marTop w:val="0"/>
      <w:marBottom w:val="0"/>
      <w:divBdr>
        <w:top w:val="none" w:sz="0" w:space="0" w:color="auto"/>
        <w:left w:val="none" w:sz="0" w:space="0" w:color="auto"/>
        <w:bottom w:val="none" w:sz="0" w:space="0" w:color="auto"/>
        <w:right w:val="none" w:sz="0" w:space="0" w:color="auto"/>
      </w:divBdr>
    </w:div>
    <w:div w:id="651714025">
      <w:bodyDiv w:val="1"/>
      <w:marLeft w:val="0"/>
      <w:marRight w:val="0"/>
      <w:marTop w:val="0"/>
      <w:marBottom w:val="0"/>
      <w:divBdr>
        <w:top w:val="none" w:sz="0" w:space="0" w:color="auto"/>
        <w:left w:val="none" w:sz="0" w:space="0" w:color="auto"/>
        <w:bottom w:val="none" w:sz="0" w:space="0" w:color="auto"/>
        <w:right w:val="none" w:sz="0" w:space="0" w:color="auto"/>
      </w:divBdr>
    </w:div>
    <w:div w:id="660353484">
      <w:bodyDiv w:val="1"/>
      <w:marLeft w:val="0"/>
      <w:marRight w:val="0"/>
      <w:marTop w:val="0"/>
      <w:marBottom w:val="0"/>
      <w:divBdr>
        <w:top w:val="none" w:sz="0" w:space="0" w:color="auto"/>
        <w:left w:val="none" w:sz="0" w:space="0" w:color="auto"/>
        <w:bottom w:val="none" w:sz="0" w:space="0" w:color="auto"/>
        <w:right w:val="none" w:sz="0" w:space="0" w:color="auto"/>
      </w:divBdr>
    </w:div>
    <w:div w:id="715013224">
      <w:bodyDiv w:val="1"/>
      <w:marLeft w:val="0"/>
      <w:marRight w:val="0"/>
      <w:marTop w:val="0"/>
      <w:marBottom w:val="0"/>
      <w:divBdr>
        <w:top w:val="none" w:sz="0" w:space="0" w:color="auto"/>
        <w:left w:val="none" w:sz="0" w:space="0" w:color="auto"/>
        <w:bottom w:val="none" w:sz="0" w:space="0" w:color="auto"/>
        <w:right w:val="none" w:sz="0" w:space="0" w:color="auto"/>
      </w:divBdr>
    </w:div>
    <w:div w:id="718241190">
      <w:bodyDiv w:val="1"/>
      <w:marLeft w:val="0"/>
      <w:marRight w:val="0"/>
      <w:marTop w:val="0"/>
      <w:marBottom w:val="0"/>
      <w:divBdr>
        <w:top w:val="none" w:sz="0" w:space="0" w:color="auto"/>
        <w:left w:val="none" w:sz="0" w:space="0" w:color="auto"/>
        <w:bottom w:val="none" w:sz="0" w:space="0" w:color="auto"/>
        <w:right w:val="none" w:sz="0" w:space="0" w:color="auto"/>
      </w:divBdr>
    </w:div>
    <w:div w:id="841512407">
      <w:bodyDiv w:val="1"/>
      <w:marLeft w:val="0"/>
      <w:marRight w:val="0"/>
      <w:marTop w:val="0"/>
      <w:marBottom w:val="0"/>
      <w:divBdr>
        <w:top w:val="none" w:sz="0" w:space="0" w:color="auto"/>
        <w:left w:val="none" w:sz="0" w:space="0" w:color="auto"/>
        <w:bottom w:val="none" w:sz="0" w:space="0" w:color="auto"/>
        <w:right w:val="none" w:sz="0" w:space="0" w:color="auto"/>
      </w:divBdr>
    </w:div>
    <w:div w:id="851070805">
      <w:bodyDiv w:val="1"/>
      <w:marLeft w:val="0"/>
      <w:marRight w:val="0"/>
      <w:marTop w:val="0"/>
      <w:marBottom w:val="0"/>
      <w:divBdr>
        <w:top w:val="none" w:sz="0" w:space="0" w:color="auto"/>
        <w:left w:val="none" w:sz="0" w:space="0" w:color="auto"/>
        <w:bottom w:val="none" w:sz="0" w:space="0" w:color="auto"/>
        <w:right w:val="none" w:sz="0" w:space="0" w:color="auto"/>
      </w:divBdr>
    </w:div>
    <w:div w:id="853610042">
      <w:bodyDiv w:val="1"/>
      <w:marLeft w:val="0"/>
      <w:marRight w:val="0"/>
      <w:marTop w:val="0"/>
      <w:marBottom w:val="0"/>
      <w:divBdr>
        <w:top w:val="none" w:sz="0" w:space="0" w:color="auto"/>
        <w:left w:val="none" w:sz="0" w:space="0" w:color="auto"/>
        <w:bottom w:val="none" w:sz="0" w:space="0" w:color="auto"/>
        <w:right w:val="none" w:sz="0" w:space="0" w:color="auto"/>
      </w:divBdr>
    </w:div>
    <w:div w:id="857502495">
      <w:bodyDiv w:val="1"/>
      <w:marLeft w:val="0"/>
      <w:marRight w:val="0"/>
      <w:marTop w:val="0"/>
      <w:marBottom w:val="0"/>
      <w:divBdr>
        <w:top w:val="none" w:sz="0" w:space="0" w:color="auto"/>
        <w:left w:val="none" w:sz="0" w:space="0" w:color="auto"/>
        <w:bottom w:val="none" w:sz="0" w:space="0" w:color="auto"/>
        <w:right w:val="none" w:sz="0" w:space="0" w:color="auto"/>
      </w:divBdr>
    </w:div>
    <w:div w:id="887181325">
      <w:bodyDiv w:val="1"/>
      <w:marLeft w:val="0"/>
      <w:marRight w:val="0"/>
      <w:marTop w:val="0"/>
      <w:marBottom w:val="0"/>
      <w:divBdr>
        <w:top w:val="none" w:sz="0" w:space="0" w:color="auto"/>
        <w:left w:val="none" w:sz="0" w:space="0" w:color="auto"/>
        <w:bottom w:val="none" w:sz="0" w:space="0" w:color="auto"/>
        <w:right w:val="none" w:sz="0" w:space="0" w:color="auto"/>
      </w:divBdr>
    </w:div>
    <w:div w:id="909194512">
      <w:bodyDiv w:val="1"/>
      <w:marLeft w:val="0"/>
      <w:marRight w:val="0"/>
      <w:marTop w:val="0"/>
      <w:marBottom w:val="0"/>
      <w:divBdr>
        <w:top w:val="none" w:sz="0" w:space="0" w:color="auto"/>
        <w:left w:val="none" w:sz="0" w:space="0" w:color="auto"/>
        <w:bottom w:val="none" w:sz="0" w:space="0" w:color="auto"/>
        <w:right w:val="none" w:sz="0" w:space="0" w:color="auto"/>
      </w:divBdr>
    </w:div>
    <w:div w:id="914972816">
      <w:bodyDiv w:val="1"/>
      <w:marLeft w:val="0"/>
      <w:marRight w:val="0"/>
      <w:marTop w:val="0"/>
      <w:marBottom w:val="0"/>
      <w:divBdr>
        <w:top w:val="none" w:sz="0" w:space="0" w:color="auto"/>
        <w:left w:val="none" w:sz="0" w:space="0" w:color="auto"/>
        <w:bottom w:val="none" w:sz="0" w:space="0" w:color="auto"/>
        <w:right w:val="none" w:sz="0" w:space="0" w:color="auto"/>
      </w:divBdr>
    </w:div>
    <w:div w:id="953054701">
      <w:bodyDiv w:val="1"/>
      <w:marLeft w:val="0"/>
      <w:marRight w:val="0"/>
      <w:marTop w:val="0"/>
      <w:marBottom w:val="0"/>
      <w:divBdr>
        <w:top w:val="none" w:sz="0" w:space="0" w:color="auto"/>
        <w:left w:val="none" w:sz="0" w:space="0" w:color="auto"/>
        <w:bottom w:val="none" w:sz="0" w:space="0" w:color="auto"/>
        <w:right w:val="none" w:sz="0" w:space="0" w:color="auto"/>
      </w:divBdr>
    </w:div>
    <w:div w:id="1011951428">
      <w:bodyDiv w:val="1"/>
      <w:marLeft w:val="0"/>
      <w:marRight w:val="0"/>
      <w:marTop w:val="0"/>
      <w:marBottom w:val="0"/>
      <w:divBdr>
        <w:top w:val="none" w:sz="0" w:space="0" w:color="auto"/>
        <w:left w:val="none" w:sz="0" w:space="0" w:color="auto"/>
        <w:bottom w:val="none" w:sz="0" w:space="0" w:color="auto"/>
        <w:right w:val="none" w:sz="0" w:space="0" w:color="auto"/>
      </w:divBdr>
    </w:div>
    <w:div w:id="1020930989">
      <w:bodyDiv w:val="1"/>
      <w:marLeft w:val="0"/>
      <w:marRight w:val="0"/>
      <w:marTop w:val="0"/>
      <w:marBottom w:val="0"/>
      <w:divBdr>
        <w:top w:val="none" w:sz="0" w:space="0" w:color="auto"/>
        <w:left w:val="none" w:sz="0" w:space="0" w:color="auto"/>
        <w:bottom w:val="none" w:sz="0" w:space="0" w:color="auto"/>
        <w:right w:val="none" w:sz="0" w:space="0" w:color="auto"/>
      </w:divBdr>
    </w:div>
    <w:div w:id="1036002366">
      <w:bodyDiv w:val="1"/>
      <w:marLeft w:val="0"/>
      <w:marRight w:val="0"/>
      <w:marTop w:val="0"/>
      <w:marBottom w:val="0"/>
      <w:divBdr>
        <w:top w:val="none" w:sz="0" w:space="0" w:color="auto"/>
        <w:left w:val="none" w:sz="0" w:space="0" w:color="auto"/>
        <w:bottom w:val="none" w:sz="0" w:space="0" w:color="auto"/>
        <w:right w:val="none" w:sz="0" w:space="0" w:color="auto"/>
      </w:divBdr>
    </w:div>
    <w:div w:id="1046489097">
      <w:bodyDiv w:val="1"/>
      <w:marLeft w:val="0"/>
      <w:marRight w:val="0"/>
      <w:marTop w:val="0"/>
      <w:marBottom w:val="0"/>
      <w:divBdr>
        <w:top w:val="none" w:sz="0" w:space="0" w:color="auto"/>
        <w:left w:val="none" w:sz="0" w:space="0" w:color="auto"/>
        <w:bottom w:val="none" w:sz="0" w:space="0" w:color="auto"/>
        <w:right w:val="none" w:sz="0" w:space="0" w:color="auto"/>
      </w:divBdr>
    </w:div>
    <w:div w:id="1068578419">
      <w:bodyDiv w:val="1"/>
      <w:marLeft w:val="0"/>
      <w:marRight w:val="0"/>
      <w:marTop w:val="0"/>
      <w:marBottom w:val="0"/>
      <w:divBdr>
        <w:top w:val="none" w:sz="0" w:space="0" w:color="auto"/>
        <w:left w:val="none" w:sz="0" w:space="0" w:color="auto"/>
        <w:bottom w:val="none" w:sz="0" w:space="0" w:color="auto"/>
        <w:right w:val="none" w:sz="0" w:space="0" w:color="auto"/>
      </w:divBdr>
    </w:div>
    <w:div w:id="1072000616">
      <w:bodyDiv w:val="1"/>
      <w:marLeft w:val="0"/>
      <w:marRight w:val="0"/>
      <w:marTop w:val="0"/>
      <w:marBottom w:val="0"/>
      <w:divBdr>
        <w:top w:val="none" w:sz="0" w:space="0" w:color="auto"/>
        <w:left w:val="none" w:sz="0" w:space="0" w:color="auto"/>
        <w:bottom w:val="none" w:sz="0" w:space="0" w:color="auto"/>
        <w:right w:val="none" w:sz="0" w:space="0" w:color="auto"/>
      </w:divBdr>
    </w:div>
    <w:div w:id="1092242081">
      <w:bodyDiv w:val="1"/>
      <w:marLeft w:val="0"/>
      <w:marRight w:val="0"/>
      <w:marTop w:val="0"/>
      <w:marBottom w:val="0"/>
      <w:divBdr>
        <w:top w:val="none" w:sz="0" w:space="0" w:color="auto"/>
        <w:left w:val="none" w:sz="0" w:space="0" w:color="auto"/>
        <w:bottom w:val="none" w:sz="0" w:space="0" w:color="auto"/>
        <w:right w:val="none" w:sz="0" w:space="0" w:color="auto"/>
      </w:divBdr>
    </w:div>
    <w:div w:id="1119494391">
      <w:bodyDiv w:val="1"/>
      <w:marLeft w:val="0"/>
      <w:marRight w:val="0"/>
      <w:marTop w:val="0"/>
      <w:marBottom w:val="0"/>
      <w:divBdr>
        <w:top w:val="none" w:sz="0" w:space="0" w:color="auto"/>
        <w:left w:val="none" w:sz="0" w:space="0" w:color="auto"/>
        <w:bottom w:val="none" w:sz="0" w:space="0" w:color="auto"/>
        <w:right w:val="none" w:sz="0" w:space="0" w:color="auto"/>
      </w:divBdr>
    </w:div>
    <w:div w:id="1141920927">
      <w:bodyDiv w:val="1"/>
      <w:marLeft w:val="0"/>
      <w:marRight w:val="0"/>
      <w:marTop w:val="0"/>
      <w:marBottom w:val="0"/>
      <w:divBdr>
        <w:top w:val="none" w:sz="0" w:space="0" w:color="auto"/>
        <w:left w:val="none" w:sz="0" w:space="0" w:color="auto"/>
        <w:bottom w:val="none" w:sz="0" w:space="0" w:color="auto"/>
        <w:right w:val="none" w:sz="0" w:space="0" w:color="auto"/>
      </w:divBdr>
    </w:div>
    <w:div w:id="1147355144">
      <w:bodyDiv w:val="1"/>
      <w:marLeft w:val="0"/>
      <w:marRight w:val="0"/>
      <w:marTop w:val="0"/>
      <w:marBottom w:val="0"/>
      <w:divBdr>
        <w:top w:val="none" w:sz="0" w:space="0" w:color="auto"/>
        <w:left w:val="none" w:sz="0" w:space="0" w:color="auto"/>
        <w:bottom w:val="none" w:sz="0" w:space="0" w:color="auto"/>
        <w:right w:val="none" w:sz="0" w:space="0" w:color="auto"/>
      </w:divBdr>
    </w:div>
    <w:div w:id="1147892613">
      <w:bodyDiv w:val="1"/>
      <w:marLeft w:val="0"/>
      <w:marRight w:val="0"/>
      <w:marTop w:val="0"/>
      <w:marBottom w:val="0"/>
      <w:divBdr>
        <w:top w:val="none" w:sz="0" w:space="0" w:color="auto"/>
        <w:left w:val="none" w:sz="0" w:space="0" w:color="auto"/>
        <w:bottom w:val="none" w:sz="0" w:space="0" w:color="auto"/>
        <w:right w:val="none" w:sz="0" w:space="0" w:color="auto"/>
      </w:divBdr>
    </w:div>
    <w:div w:id="1174150081">
      <w:bodyDiv w:val="1"/>
      <w:marLeft w:val="0"/>
      <w:marRight w:val="0"/>
      <w:marTop w:val="0"/>
      <w:marBottom w:val="0"/>
      <w:divBdr>
        <w:top w:val="none" w:sz="0" w:space="0" w:color="auto"/>
        <w:left w:val="none" w:sz="0" w:space="0" w:color="auto"/>
        <w:bottom w:val="none" w:sz="0" w:space="0" w:color="auto"/>
        <w:right w:val="none" w:sz="0" w:space="0" w:color="auto"/>
      </w:divBdr>
    </w:div>
    <w:div w:id="1188451169">
      <w:bodyDiv w:val="1"/>
      <w:marLeft w:val="0"/>
      <w:marRight w:val="0"/>
      <w:marTop w:val="0"/>
      <w:marBottom w:val="0"/>
      <w:divBdr>
        <w:top w:val="none" w:sz="0" w:space="0" w:color="auto"/>
        <w:left w:val="none" w:sz="0" w:space="0" w:color="auto"/>
        <w:bottom w:val="none" w:sz="0" w:space="0" w:color="auto"/>
        <w:right w:val="none" w:sz="0" w:space="0" w:color="auto"/>
      </w:divBdr>
    </w:div>
    <w:div w:id="1221555640">
      <w:bodyDiv w:val="1"/>
      <w:marLeft w:val="0"/>
      <w:marRight w:val="0"/>
      <w:marTop w:val="0"/>
      <w:marBottom w:val="0"/>
      <w:divBdr>
        <w:top w:val="none" w:sz="0" w:space="0" w:color="auto"/>
        <w:left w:val="none" w:sz="0" w:space="0" w:color="auto"/>
        <w:bottom w:val="none" w:sz="0" w:space="0" w:color="auto"/>
        <w:right w:val="none" w:sz="0" w:space="0" w:color="auto"/>
      </w:divBdr>
    </w:div>
    <w:div w:id="1273510237">
      <w:bodyDiv w:val="1"/>
      <w:marLeft w:val="0"/>
      <w:marRight w:val="0"/>
      <w:marTop w:val="0"/>
      <w:marBottom w:val="0"/>
      <w:divBdr>
        <w:top w:val="none" w:sz="0" w:space="0" w:color="auto"/>
        <w:left w:val="none" w:sz="0" w:space="0" w:color="auto"/>
        <w:bottom w:val="none" w:sz="0" w:space="0" w:color="auto"/>
        <w:right w:val="none" w:sz="0" w:space="0" w:color="auto"/>
      </w:divBdr>
    </w:div>
    <w:div w:id="1309088085">
      <w:bodyDiv w:val="1"/>
      <w:marLeft w:val="0"/>
      <w:marRight w:val="0"/>
      <w:marTop w:val="0"/>
      <w:marBottom w:val="0"/>
      <w:divBdr>
        <w:top w:val="none" w:sz="0" w:space="0" w:color="auto"/>
        <w:left w:val="none" w:sz="0" w:space="0" w:color="auto"/>
        <w:bottom w:val="none" w:sz="0" w:space="0" w:color="auto"/>
        <w:right w:val="none" w:sz="0" w:space="0" w:color="auto"/>
      </w:divBdr>
    </w:div>
    <w:div w:id="1325204885">
      <w:bodyDiv w:val="1"/>
      <w:marLeft w:val="0"/>
      <w:marRight w:val="0"/>
      <w:marTop w:val="0"/>
      <w:marBottom w:val="0"/>
      <w:divBdr>
        <w:top w:val="none" w:sz="0" w:space="0" w:color="auto"/>
        <w:left w:val="none" w:sz="0" w:space="0" w:color="auto"/>
        <w:bottom w:val="none" w:sz="0" w:space="0" w:color="auto"/>
        <w:right w:val="none" w:sz="0" w:space="0" w:color="auto"/>
      </w:divBdr>
    </w:div>
    <w:div w:id="1344282819">
      <w:bodyDiv w:val="1"/>
      <w:marLeft w:val="0"/>
      <w:marRight w:val="0"/>
      <w:marTop w:val="0"/>
      <w:marBottom w:val="0"/>
      <w:divBdr>
        <w:top w:val="none" w:sz="0" w:space="0" w:color="auto"/>
        <w:left w:val="none" w:sz="0" w:space="0" w:color="auto"/>
        <w:bottom w:val="none" w:sz="0" w:space="0" w:color="auto"/>
        <w:right w:val="none" w:sz="0" w:space="0" w:color="auto"/>
      </w:divBdr>
    </w:div>
    <w:div w:id="1346781563">
      <w:bodyDiv w:val="1"/>
      <w:marLeft w:val="0"/>
      <w:marRight w:val="0"/>
      <w:marTop w:val="0"/>
      <w:marBottom w:val="0"/>
      <w:divBdr>
        <w:top w:val="none" w:sz="0" w:space="0" w:color="auto"/>
        <w:left w:val="none" w:sz="0" w:space="0" w:color="auto"/>
        <w:bottom w:val="none" w:sz="0" w:space="0" w:color="auto"/>
        <w:right w:val="none" w:sz="0" w:space="0" w:color="auto"/>
      </w:divBdr>
    </w:div>
    <w:div w:id="1361203195">
      <w:bodyDiv w:val="1"/>
      <w:marLeft w:val="0"/>
      <w:marRight w:val="0"/>
      <w:marTop w:val="0"/>
      <w:marBottom w:val="0"/>
      <w:divBdr>
        <w:top w:val="none" w:sz="0" w:space="0" w:color="auto"/>
        <w:left w:val="none" w:sz="0" w:space="0" w:color="auto"/>
        <w:bottom w:val="none" w:sz="0" w:space="0" w:color="auto"/>
        <w:right w:val="none" w:sz="0" w:space="0" w:color="auto"/>
      </w:divBdr>
    </w:div>
    <w:div w:id="1414012185">
      <w:bodyDiv w:val="1"/>
      <w:marLeft w:val="0"/>
      <w:marRight w:val="0"/>
      <w:marTop w:val="0"/>
      <w:marBottom w:val="0"/>
      <w:divBdr>
        <w:top w:val="none" w:sz="0" w:space="0" w:color="auto"/>
        <w:left w:val="none" w:sz="0" w:space="0" w:color="auto"/>
        <w:bottom w:val="none" w:sz="0" w:space="0" w:color="auto"/>
        <w:right w:val="none" w:sz="0" w:space="0" w:color="auto"/>
      </w:divBdr>
    </w:div>
    <w:div w:id="1485388562">
      <w:bodyDiv w:val="1"/>
      <w:marLeft w:val="0"/>
      <w:marRight w:val="0"/>
      <w:marTop w:val="0"/>
      <w:marBottom w:val="0"/>
      <w:divBdr>
        <w:top w:val="none" w:sz="0" w:space="0" w:color="auto"/>
        <w:left w:val="none" w:sz="0" w:space="0" w:color="auto"/>
        <w:bottom w:val="none" w:sz="0" w:space="0" w:color="auto"/>
        <w:right w:val="none" w:sz="0" w:space="0" w:color="auto"/>
      </w:divBdr>
    </w:div>
    <w:div w:id="1526093423">
      <w:bodyDiv w:val="1"/>
      <w:marLeft w:val="0"/>
      <w:marRight w:val="0"/>
      <w:marTop w:val="0"/>
      <w:marBottom w:val="0"/>
      <w:divBdr>
        <w:top w:val="none" w:sz="0" w:space="0" w:color="auto"/>
        <w:left w:val="none" w:sz="0" w:space="0" w:color="auto"/>
        <w:bottom w:val="none" w:sz="0" w:space="0" w:color="auto"/>
        <w:right w:val="none" w:sz="0" w:space="0" w:color="auto"/>
      </w:divBdr>
    </w:div>
    <w:div w:id="1534928233">
      <w:bodyDiv w:val="1"/>
      <w:marLeft w:val="0"/>
      <w:marRight w:val="0"/>
      <w:marTop w:val="0"/>
      <w:marBottom w:val="0"/>
      <w:divBdr>
        <w:top w:val="none" w:sz="0" w:space="0" w:color="auto"/>
        <w:left w:val="none" w:sz="0" w:space="0" w:color="auto"/>
        <w:bottom w:val="none" w:sz="0" w:space="0" w:color="auto"/>
        <w:right w:val="none" w:sz="0" w:space="0" w:color="auto"/>
      </w:divBdr>
    </w:div>
    <w:div w:id="1550871929">
      <w:bodyDiv w:val="1"/>
      <w:marLeft w:val="0"/>
      <w:marRight w:val="0"/>
      <w:marTop w:val="0"/>
      <w:marBottom w:val="0"/>
      <w:divBdr>
        <w:top w:val="none" w:sz="0" w:space="0" w:color="auto"/>
        <w:left w:val="none" w:sz="0" w:space="0" w:color="auto"/>
        <w:bottom w:val="none" w:sz="0" w:space="0" w:color="auto"/>
        <w:right w:val="none" w:sz="0" w:space="0" w:color="auto"/>
      </w:divBdr>
    </w:div>
    <w:div w:id="1558317284">
      <w:bodyDiv w:val="1"/>
      <w:marLeft w:val="0"/>
      <w:marRight w:val="0"/>
      <w:marTop w:val="0"/>
      <w:marBottom w:val="0"/>
      <w:divBdr>
        <w:top w:val="none" w:sz="0" w:space="0" w:color="auto"/>
        <w:left w:val="none" w:sz="0" w:space="0" w:color="auto"/>
        <w:bottom w:val="none" w:sz="0" w:space="0" w:color="auto"/>
        <w:right w:val="none" w:sz="0" w:space="0" w:color="auto"/>
      </w:divBdr>
    </w:div>
    <w:div w:id="1562130188">
      <w:bodyDiv w:val="1"/>
      <w:marLeft w:val="0"/>
      <w:marRight w:val="0"/>
      <w:marTop w:val="0"/>
      <w:marBottom w:val="0"/>
      <w:divBdr>
        <w:top w:val="none" w:sz="0" w:space="0" w:color="auto"/>
        <w:left w:val="none" w:sz="0" w:space="0" w:color="auto"/>
        <w:bottom w:val="none" w:sz="0" w:space="0" w:color="auto"/>
        <w:right w:val="none" w:sz="0" w:space="0" w:color="auto"/>
      </w:divBdr>
    </w:div>
    <w:div w:id="1568686353">
      <w:bodyDiv w:val="1"/>
      <w:marLeft w:val="0"/>
      <w:marRight w:val="0"/>
      <w:marTop w:val="0"/>
      <w:marBottom w:val="0"/>
      <w:divBdr>
        <w:top w:val="none" w:sz="0" w:space="0" w:color="auto"/>
        <w:left w:val="none" w:sz="0" w:space="0" w:color="auto"/>
        <w:bottom w:val="none" w:sz="0" w:space="0" w:color="auto"/>
        <w:right w:val="none" w:sz="0" w:space="0" w:color="auto"/>
      </w:divBdr>
    </w:div>
    <w:div w:id="1572815493">
      <w:bodyDiv w:val="1"/>
      <w:marLeft w:val="0"/>
      <w:marRight w:val="0"/>
      <w:marTop w:val="0"/>
      <w:marBottom w:val="0"/>
      <w:divBdr>
        <w:top w:val="none" w:sz="0" w:space="0" w:color="auto"/>
        <w:left w:val="none" w:sz="0" w:space="0" w:color="auto"/>
        <w:bottom w:val="none" w:sz="0" w:space="0" w:color="auto"/>
        <w:right w:val="none" w:sz="0" w:space="0" w:color="auto"/>
      </w:divBdr>
    </w:div>
    <w:div w:id="1600987540">
      <w:bodyDiv w:val="1"/>
      <w:marLeft w:val="0"/>
      <w:marRight w:val="0"/>
      <w:marTop w:val="0"/>
      <w:marBottom w:val="0"/>
      <w:divBdr>
        <w:top w:val="none" w:sz="0" w:space="0" w:color="auto"/>
        <w:left w:val="none" w:sz="0" w:space="0" w:color="auto"/>
        <w:bottom w:val="none" w:sz="0" w:space="0" w:color="auto"/>
        <w:right w:val="none" w:sz="0" w:space="0" w:color="auto"/>
      </w:divBdr>
    </w:div>
    <w:div w:id="1614244042">
      <w:bodyDiv w:val="1"/>
      <w:marLeft w:val="0"/>
      <w:marRight w:val="0"/>
      <w:marTop w:val="0"/>
      <w:marBottom w:val="0"/>
      <w:divBdr>
        <w:top w:val="none" w:sz="0" w:space="0" w:color="auto"/>
        <w:left w:val="none" w:sz="0" w:space="0" w:color="auto"/>
        <w:bottom w:val="none" w:sz="0" w:space="0" w:color="auto"/>
        <w:right w:val="none" w:sz="0" w:space="0" w:color="auto"/>
      </w:divBdr>
    </w:div>
    <w:div w:id="1643584570">
      <w:bodyDiv w:val="1"/>
      <w:marLeft w:val="0"/>
      <w:marRight w:val="0"/>
      <w:marTop w:val="0"/>
      <w:marBottom w:val="0"/>
      <w:divBdr>
        <w:top w:val="none" w:sz="0" w:space="0" w:color="auto"/>
        <w:left w:val="none" w:sz="0" w:space="0" w:color="auto"/>
        <w:bottom w:val="none" w:sz="0" w:space="0" w:color="auto"/>
        <w:right w:val="none" w:sz="0" w:space="0" w:color="auto"/>
      </w:divBdr>
    </w:div>
    <w:div w:id="1677072849">
      <w:bodyDiv w:val="1"/>
      <w:marLeft w:val="0"/>
      <w:marRight w:val="0"/>
      <w:marTop w:val="0"/>
      <w:marBottom w:val="0"/>
      <w:divBdr>
        <w:top w:val="none" w:sz="0" w:space="0" w:color="auto"/>
        <w:left w:val="none" w:sz="0" w:space="0" w:color="auto"/>
        <w:bottom w:val="none" w:sz="0" w:space="0" w:color="auto"/>
        <w:right w:val="none" w:sz="0" w:space="0" w:color="auto"/>
      </w:divBdr>
    </w:div>
    <w:div w:id="1683698347">
      <w:bodyDiv w:val="1"/>
      <w:marLeft w:val="0"/>
      <w:marRight w:val="0"/>
      <w:marTop w:val="0"/>
      <w:marBottom w:val="0"/>
      <w:divBdr>
        <w:top w:val="none" w:sz="0" w:space="0" w:color="auto"/>
        <w:left w:val="none" w:sz="0" w:space="0" w:color="auto"/>
        <w:bottom w:val="none" w:sz="0" w:space="0" w:color="auto"/>
        <w:right w:val="none" w:sz="0" w:space="0" w:color="auto"/>
      </w:divBdr>
    </w:div>
    <w:div w:id="1695493140">
      <w:bodyDiv w:val="1"/>
      <w:marLeft w:val="0"/>
      <w:marRight w:val="0"/>
      <w:marTop w:val="0"/>
      <w:marBottom w:val="0"/>
      <w:divBdr>
        <w:top w:val="none" w:sz="0" w:space="0" w:color="auto"/>
        <w:left w:val="none" w:sz="0" w:space="0" w:color="auto"/>
        <w:bottom w:val="none" w:sz="0" w:space="0" w:color="auto"/>
        <w:right w:val="none" w:sz="0" w:space="0" w:color="auto"/>
      </w:divBdr>
    </w:div>
    <w:div w:id="1697196725">
      <w:bodyDiv w:val="1"/>
      <w:marLeft w:val="0"/>
      <w:marRight w:val="0"/>
      <w:marTop w:val="0"/>
      <w:marBottom w:val="0"/>
      <w:divBdr>
        <w:top w:val="none" w:sz="0" w:space="0" w:color="auto"/>
        <w:left w:val="none" w:sz="0" w:space="0" w:color="auto"/>
        <w:bottom w:val="none" w:sz="0" w:space="0" w:color="auto"/>
        <w:right w:val="none" w:sz="0" w:space="0" w:color="auto"/>
      </w:divBdr>
    </w:div>
    <w:div w:id="1716152126">
      <w:bodyDiv w:val="1"/>
      <w:marLeft w:val="0"/>
      <w:marRight w:val="0"/>
      <w:marTop w:val="0"/>
      <w:marBottom w:val="0"/>
      <w:divBdr>
        <w:top w:val="none" w:sz="0" w:space="0" w:color="auto"/>
        <w:left w:val="none" w:sz="0" w:space="0" w:color="auto"/>
        <w:bottom w:val="none" w:sz="0" w:space="0" w:color="auto"/>
        <w:right w:val="none" w:sz="0" w:space="0" w:color="auto"/>
      </w:divBdr>
    </w:div>
    <w:div w:id="1730767748">
      <w:bodyDiv w:val="1"/>
      <w:marLeft w:val="0"/>
      <w:marRight w:val="0"/>
      <w:marTop w:val="0"/>
      <w:marBottom w:val="0"/>
      <w:divBdr>
        <w:top w:val="none" w:sz="0" w:space="0" w:color="auto"/>
        <w:left w:val="none" w:sz="0" w:space="0" w:color="auto"/>
        <w:bottom w:val="none" w:sz="0" w:space="0" w:color="auto"/>
        <w:right w:val="none" w:sz="0" w:space="0" w:color="auto"/>
      </w:divBdr>
    </w:div>
    <w:div w:id="1756588526">
      <w:bodyDiv w:val="1"/>
      <w:marLeft w:val="0"/>
      <w:marRight w:val="0"/>
      <w:marTop w:val="0"/>
      <w:marBottom w:val="0"/>
      <w:divBdr>
        <w:top w:val="none" w:sz="0" w:space="0" w:color="auto"/>
        <w:left w:val="none" w:sz="0" w:space="0" w:color="auto"/>
        <w:bottom w:val="none" w:sz="0" w:space="0" w:color="auto"/>
        <w:right w:val="none" w:sz="0" w:space="0" w:color="auto"/>
      </w:divBdr>
    </w:div>
    <w:div w:id="1767385222">
      <w:bodyDiv w:val="1"/>
      <w:marLeft w:val="0"/>
      <w:marRight w:val="0"/>
      <w:marTop w:val="0"/>
      <w:marBottom w:val="0"/>
      <w:divBdr>
        <w:top w:val="none" w:sz="0" w:space="0" w:color="auto"/>
        <w:left w:val="none" w:sz="0" w:space="0" w:color="auto"/>
        <w:bottom w:val="none" w:sz="0" w:space="0" w:color="auto"/>
        <w:right w:val="none" w:sz="0" w:space="0" w:color="auto"/>
      </w:divBdr>
    </w:div>
    <w:div w:id="1773428466">
      <w:bodyDiv w:val="1"/>
      <w:marLeft w:val="0"/>
      <w:marRight w:val="0"/>
      <w:marTop w:val="0"/>
      <w:marBottom w:val="0"/>
      <w:divBdr>
        <w:top w:val="none" w:sz="0" w:space="0" w:color="auto"/>
        <w:left w:val="none" w:sz="0" w:space="0" w:color="auto"/>
        <w:bottom w:val="none" w:sz="0" w:space="0" w:color="auto"/>
        <w:right w:val="none" w:sz="0" w:space="0" w:color="auto"/>
      </w:divBdr>
    </w:div>
    <w:div w:id="1774862356">
      <w:bodyDiv w:val="1"/>
      <w:marLeft w:val="0"/>
      <w:marRight w:val="0"/>
      <w:marTop w:val="0"/>
      <w:marBottom w:val="0"/>
      <w:divBdr>
        <w:top w:val="none" w:sz="0" w:space="0" w:color="auto"/>
        <w:left w:val="none" w:sz="0" w:space="0" w:color="auto"/>
        <w:bottom w:val="none" w:sz="0" w:space="0" w:color="auto"/>
        <w:right w:val="none" w:sz="0" w:space="0" w:color="auto"/>
      </w:divBdr>
    </w:div>
    <w:div w:id="1780679232">
      <w:bodyDiv w:val="1"/>
      <w:marLeft w:val="0"/>
      <w:marRight w:val="0"/>
      <w:marTop w:val="0"/>
      <w:marBottom w:val="0"/>
      <w:divBdr>
        <w:top w:val="none" w:sz="0" w:space="0" w:color="auto"/>
        <w:left w:val="none" w:sz="0" w:space="0" w:color="auto"/>
        <w:bottom w:val="none" w:sz="0" w:space="0" w:color="auto"/>
        <w:right w:val="none" w:sz="0" w:space="0" w:color="auto"/>
      </w:divBdr>
    </w:div>
    <w:div w:id="1823546098">
      <w:bodyDiv w:val="1"/>
      <w:marLeft w:val="0"/>
      <w:marRight w:val="0"/>
      <w:marTop w:val="0"/>
      <w:marBottom w:val="0"/>
      <w:divBdr>
        <w:top w:val="none" w:sz="0" w:space="0" w:color="auto"/>
        <w:left w:val="none" w:sz="0" w:space="0" w:color="auto"/>
        <w:bottom w:val="none" w:sz="0" w:space="0" w:color="auto"/>
        <w:right w:val="none" w:sz="0" w:space="0" w:color="auto"/>
      </w:divBdr>
    </w:div>
    <w:div w:id="1833526760">
      <w:bodyDiv w:val="1"/>
      <w:marLeft w:val="0"/>
      <w:marRight w:val="0"/>
      <w:marTop w:val="0"/>
      <w:marBottom w:val="0"/>
      <w:divBdr>
        <w:top w:val="none" w:sz="0" w:space="0" w:color="auto"/>
        <w:left w:val="none" w:sz="0" w:space="0" w:color="auto"/>
        <w:bottom w:val="none" w:sz="0" w:space="0" w:color="auto"/>
        <w:right w:val="none" w:sz="0" w:space="0" w:color="auto"/>
      </w:divBdr>
    </w:div>
    <w:div w:id="1838181236">
      <w:bodyDiv w:val="1"/>
      <w:marLeft w:val="0"/>
      <w:marRight w:val="0"/>
      <w:marTop w:val="0"/>
      <w:marBottom w:val="0"/>
      <w:divBdr>
        <w:top w:val="none" w:sz="0" w:space="0" w:color="auto"/>
        <w:left w:val="none" w:sz="0" w:space="0" w:color="auto"/>
        <w:bottom w:val="none" w:sz="0" w:space="0" w:color="auto"/>
        <w:right w:val="none" w:sz="0" w:space="0" w:color="auto"/>
      </w:divBdr>
    </w:div>
    <w:div w:id="1850558137">
      <w:bodyDiv w:val="1"/>
      <w:marLeft w:val="0"/>
      <w:marRight w:val="0"/>
      <w:marTop w:val="0"/>
      <w:marBottom w:val="0"/>
      <w:divBdr>
        <w:top w:val="none" w:sz="0" w:space="0" w:color="auto"/>
        <w:left w:val="none" w:sz="0" w:space="0" w:color="auto"/>
        <w:bottom w:val="none" w:sz="0" w:space="0" w:color="auto"/>
        <w:right w:val="none" w:sz="0" w:space="0" w:color="auto"/>
      </w:divBdr>
    </w:div>
    <w:div w:id="1890417333">
      <w:bodyDiv w:val="1"/>
      <w:marLeft w:val="0"/>
      <w:marRight w:val="0"/>
      <w:marTop w:val="0"/>
      <w:marBottom w:val="0"/>
      <w:divBdr>
        <w:top w:val="none" w:sz="0" w:space="0" w:color="auto"/>
        <w:left w:val="none" w:sz="0" w:space="0" w:color="auto"/>
        <w:bottom w:val="none" w:sz="0" w:space="0" w:color="auto"/>
        <w:right w:val="none" w:sz="0" w:space="0" w:color="auto"/>
      </w:divBdr>
    </w:div>
    <w:div w:id="1911429503">
      <w:bodyDiv w:val="1"/>
      <w:marLeft w:val="0"/>
      <w:marRight w:val="0"/>
      <w:marTop w:val="0"/>
      <w:marBottom w:val="0"/>
      <w:divBdr>
        <w:top w:val="none" w:sz="0" w:space="0" w:color="auto"/>
        <w:left w:val="none" w:sz="0" w:space="0" w:color="auto"/>
        <w:bottom w:val="none" w:sz="0" w:space="0" w:color="auto"/>
        <w:right w:val="none" w:sz="0" w:space="0" w:color="auto"/>
      </w:divBdr>
    </w:div>
    <w:div w:id="1924757991">
      <w:bodyDiv w:val="1"/>
      <w:marLeft w:val="0"/>
      <w:marRight w:val="0"/>
      <w:marTop w:val="0"/>
      <w:marBottom w:val="0"/>
      <w:divBdr>
        <w:top w:val="none" w:sz="0" w:space="0" w:color="auto"/>
        <w:left w:val="none" w:sz="0" w:space="0" w:color="auto"/>
        <w:bottom w:val="none" w:sz="0" w:space="0" w:color="auto"/>
        <w:right w:val="none" w:sz="0" w:space="0" w:color="auto"/>
      </w:divBdr>
    </w:div>
    <w:div w:id="1940213830">
      <w:bodyDiv w:val="1"/>
      <w:marLeft w:val="0"/>
      <w:marRight w:val="0"/>
      <w:marTop w:val="0"/>
      <w:marBottom w:val="0"/>
      <w:divBdr>
        <w:top w:val="none" w:sz="0" w:space="0" w:color="auto"/>
        <w:left w:val="none" w:sz="0" w:space="0" w:color="auto"/>
        <w:bottom w:val="none" w:sz="0" w:space="0" w:color="auto"/>
        <w:right w:val="none" w:sz="0" w:space="0" w:color="auto"/>
      </w:divBdr>
    </w:div>
    <w:div w:id="1942371943">
      <w:bodyDiv w:val="1"/>
      <w:marLeft w:val="0"/>
      <w:marRight w:val="0"/>
      <w:marTop w:val="0"/>
      <w:marBottom w:val="0"/>
      <w:divBdr>
        <w:top w:val="none" w:sz="0" w:space="0" w:color="auto"/>
        <w:left w:val="none" w:sz="0" w:space="0" w:color="auto"/>
        <w:bottom w:val="none" w:sz="0" w:space="0" w:color="auto"/>
        <w:right w:val="none" w:sz="0" w:space="0" w:color="auto"/>
      </w:divBdr>
    </w:div>
    <w:div w:id="1945768733">
      <w:bodyDiv w:val="1"/>
      <w:marLeft w:val="0"/>
      <w:marRight w:val="0"/>
      <w:marTop w:val="0"/>
      <w:marBottom w:val="0"/>
      <w:divBdr>
        <w:top w:val="none" w:sz="0" w:space="0" w:color="auto"/>
        <w:left w:val="none" w:sz="0" w:space="0" w:color="auto"/>
        <w:bottom w:val="none" w:sz="0" w:space="0" w:color="auto"/>
        <w:right w:val="none" w:sz="0" w:space="0" w:color="auto"/>
      </w:divBdr>
    </w:div>
    <w:div w:id="1964074608">
      <w:bodyDiv w:val="1"/>
      <w:marLeft w:val="0"/>
      <w:marRight w:val="0"/>
      <w:marTop w:val="0"/>
      <w:marBottom w:val="0"/>
      <w:divBdr>
        <w:top w:val="none" w:sz="0" w:space="0" w:color="auto"/>
        <w:left w:val="none" w:sz="0" w:space="0" w:color="auto"/>
        <w:bottom w:val="none" w:sz="0" w:space="0" w:color="auto"/>
        <w:right w:val="none" w:sz="0" w:space="0" w:color="auto"/>
      </w:divBdr>
      <w:divsChild>
        <w:div w:id="632754700">
          <w:marLeft w:val="0"/>
          <w:marRight w:val="0"/>
          <w:marTop w:val="0"/>
          <w:marBottom w:val="0"/>
          <w:divBdr>
            <w:top w:val="none" w:sz="0" w:space="0" w:color="auto"/>
            <w:left w:val="none" w:sz="0" w:space="0" w:color="auto"/>
            <w:bottom w:val="none" w:sz="0" w:space="0" w:color="auto"/>
            <w:right w:val="none" w:sz="0" w:space="0" w:color="auto"/>
          </w:divBdr>
        </w:div>
      </w:divsChild>
    </w:div>
    <w:div w:id="1974284880">
      <w:bodyDiv w:val="1"/>
      <w:marLeft w:val="0"/>
      <w:marRight w:val="0"/>
      <w:marTop w:val="0"/>
      <w:marBottom w:val="0"/>
      <w:divBdr>
        <w:top w:val="none" w:sz="0" w:space="0" w:color="auto"/>
        <w:left w:val="none" w:sz="0" w:space="0" w:color="auto"/>
        <w:bottom w:val="none" w:sz="0" w:space="0" w:color="auto"/>
        <w:right w:val="none" w:sz="0" w:space="0" w:color="auto"/>
      </w:divBdr>
    </w:div>
    <w:div w:id="1989279951">
      <w:bodyDiv w:val="1"/>
      <w:marLeft w:val="0"/>
      <w:marRight w:val="0"/>
      <w:marTop w:val="0"/>
      <w:marBottom w:val="0"/>
      <w:divBdr>
        <w:top w:val="none" w:sz="0" w:space="0" w:color="auto"/>
        <w:left w:val="none" w:sz="0" w:space="0" w:color="auto"/>
        <w:bottom w:val="none" w:sz="0" w:space="0" w:color="auto"/>
        <w:right w:val="none" w:sz="0" w:space="0" w:color="auto"/>
      </w:divBdr>
    </w:div>
    <w:div w:id="2033527527">
      <w:bodyDiv w:val="1"/>
      <w:marLeft w:val="0"/>
      <w:marRight w:val="0"/>
      <w:marTop w:val="0"/>
      <w:marBottom w:val="0"/>
      <w:divBdr>
        <w:top w:val="none" w:sz="0" w:space="0" w:color="auto"/>
        <w:left w:val="none" w:sz="0" w:space="0" w:color="auto"/>
        <w:bottom w:val="none" w:sz="0" w:space="0" w:color="auto"/>
        <w:right w:val="none" w:sz="0" w:space="0" w:color="auto"/>
      </w:divBdr>
    </w:div>
    <w:div w:id="2037197009">
      <w:bodyDiv w:val="1"/>
      <w:marLeft w:val="0"/>
      <w:marRight w:val="0"/>
      <w:marTop w:val="0"/>
      <w:marBottom w:val="0"/>
      <w:divBdr>
        <w:top w:val="none" w:sz="0" w:space="0" w:color="auto"/>
        <w:left w:val="none" w:sz="0" w:space="0" w:color="auto"/>
        <w:bottom w:val="none" w:sz="0" w:space="0" w:color="auto"/>
        <w:right w:val="none" w:sz="0" w:space="0" w:color="auto"/>
      </w:divBdr>
    </w:div>
    <w:div w:id="2040156656">
      <w:bodyDiv w:val="1"/>
      <w:marLeft w:val="0"/>
      <w:marRight w:val="0"/>
      <w:marTop w:val="0"/>
      <w:marBottom w:val="0"/>
      <w:divBdr>
        <w:top w:val="none" w:sz="0" w:space="0" w:color="auto"/>
        <w:left w:val="none" w:sz="0" w:space="0" w:color="auto"/>
        <w:bottom w:val="none" w:sz="0" w:space="0" w:color="auto"/>
        <w:right w:val="none" w:sz="0" w:space="0" w:color="auto"/>
      </w:divBdr>
    </w:div>
    <w:div w:id="2044404890">
      <w:bodyDiv w:val="1"/>
      <w:marLeft w:val="0"/>
      <w:marRight w:val="0"/>
      <w:marTop w:val="0"/>
      <w:marBottom w:val="0"/>
      <w:divBdr>
        <w:top w:val="none" w:sz="0" w:space="0" w:color="auto"/>
        <w:left w:val="none" w:sz="0" w:space="0" w:color="auto"/>
        <w:bottom w:val="none" w:sz="0" w:space="0" w:color="auto"/>
        <w:right w:val="none" w:sz="0" w:space="0" w:color="auto"/>
      </w:divBdr>
    </w:div>
    <w:div w:id="2056851108">
      <w:bodyDiv w:val="1"/>
      <w:marLeft w:val="0"/>
      <w:marRight w:val="0"/>
      <w:marTop w:val="0"/>
      <w:marBottom w:val="0"/>
      <w:divBdr>
        <w:top w:val="none" w:sz="0" w:space="0" w:color="auto"/>
        <w:left w:val="none" w:sz="0" w:space="0" w:color="auto"/>
        <w:bottom w:val="none" w:sz="0" w:space="0" w:color="auto"/>
        <w:right w:val="none" w:sz="0" w:space="0" w:color="auto"/>
      </w:divBdr>
    </w:div>
    <w:div w:id="2088570576">
      <w:bodyDiv w:val="1"/>
      <w:marLeft w:val="0"/>
      <w:marRight w:val="0"/>
      <w:marTop w:val="0"/>
      <w:marBottom w:val="0"/>
      <w:divBdr>
        <w:top w:val="none" w:sz="0" w:space="0" w:color="auto"/>
        <w:left w:val="none" w:sz="0" w:space="0" w:color="auto"/>
        <w:bottom w:val="none" w:sz="0" w:space="0" w:color="auto"/>
        <w:right w:val="none" w:sz="0" w:space="0" w:color="auto"/>
      </w:divBdr>
    </w:div>
    <w:div w:id="2102527201">
      <w:bodyDiv w:val="1"/>
      <w:marLeft w:val="0"/>
      <w:marRight w:val="0"/>
      <w:marTop w:val="0"/>
      <w:marBottom w:val="0"/>
      <w:divBdr>
        <w:top w:val="none" w:sz="0" w:space="0" w:color="auto"/>
        <w:left w:val="none" w:sz="0" w:space="0" w:color="auto"/>
        <w:bottom w:val="none" w:sz="0" w:space="0" w:color="auto"/>
        <w:right w:val="none" w:sz="0" w:space="0" w:color="auto"/>
      </w:divBdr>
    </w:div>
    <w:div w:id="2118014406">
      <w:bodyDiv w:val="1"/>
      <w:marLeft w:val="0"/>
      <w:marRight w:val="0"/>
      <w:marTop w:val="0"/>
      <w:marBottom w:val="0"/>
      <w:divBdr>
        <w:top w:val="none" w:sz="0" w:space="0" w:color="auto"/>
        <w:left w:val="none" w:sz="0" w:space="0" w:color="auto"/>
        <w:bottom w:val="none" w:sz="0" w:space="0" w:color="auto"/>
        <w:right w:val="none" w:sz="0" w:space="0" w:color="auto"/>
      </w:divBdr>
    </w:div>
    <w:div w:id="2126801918">
      <w:bodyDiv w:val="1"/>
      <w:marLeft w:val="0"/>
      <w:marRight w:val="0"/>
      <w:marTop w:val="0"/>
      <w:marBottom w:val="0"/>
      <w:divBdr>
        <w:top w:val="none" w:sz="0" w:space="0" w:color="auto"/>
        <w:left w:val="none" w:sz="0" w:space="0" w:color="auto"/>
        <w:bottom w:val="none" w:sz="0" w:space="0" w:color="auto"/>
        <w:right w:val="none" w:sz="0" w:space="0" w:color="auto"/>
      </w:divBdr>
    </w:div>
    <w:div w:id="214611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knosys.2017.02.00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Sha19</b:Tag>
    <b:SourceType>ArticleInAPeriodical</b:SourceType>
    <b:Guid>{9DF05018-99BD-4567-9AAB-7C3AC04E9896}</b:Guid>
    <b:Title>Netflix, Inc. and Online Television</b:Title>
    <b:Year>2019</b:Year>
    <b:Month>December</b:Month>
    <b:Day>27</b:Day>
    <b:Author>
      <b:Author>
        <b:NameList>
          <b:Person>
            <b:Last>Shattuc</b:Last>
            <b:First>Jane</b:First>
          </b:Person>
        </b:NameList>
      </b:Author>
    </b:Author>
    <b:DOI> https://doi.org/10.1002/9781119269465.ch7</b:DOI>
    <b:RefOrder>8</b:RefOrder>
  </b:Source>
  <b:Source>
    <b:Tag>Dol00</b:Tag>
    <b:SourceType>ArticleInAPeriodical</b:SourceType>
    <b:Guid>{1D5EC32F-CD96-463A-BBAB-48CC44A76D7F}</b:Guid>
    <b:Author>
      <b:Author>
        <b:NameList>
          <b:Person>
            <b:Last>Dolédec</b:Last>
            <b:First>S.,</b:First>
            <b:Middle>Chessel, D., &amp; Gimaret-Carpentier, C.</b:Middle>
          </b:Person>
        </b:NameList>
      </b:Author>
    </b:Author>
    <b:Title>NICHE SEPARATION IN COMMUNITY ANALYSIS: A NEW METHOD</b:Title>
    <b:PeriodicalTitle>Ecology 81(10)</b:PeriodicalTitle>
    <b:Year>2000</b:Year>
    <b:Pages>2914-2927</b:Pages>
    <b:Publisher>the Ecological Society of America</b:Publisher>
    <b:DOI>10.1890/0012-9658(2000)081[2914:nsicaa]2.0.co;2 </b:DOI>
    <b:RefOrder>6</b:RefOrder>
  </b:Source>
  <b:Source>
    <b:Tag>Van72</b:Tag>
    <b:SourceType>ArticleInAPeriodical</b:SourceType>
    <b:Guid>{F7E6468B-B009-4803-B6FF-B0FA4642E9D7}</b:Guid>
    <b:Title>Niche Theory. Annual Review of Ecology and Systematics</b:Title>
    <b:Year>1972</b:Year>
    <b:Pages>107-132</b:Pages>
    <b:Author>
      <b:Author>
        <b:NameList>
          <b:Person>
            <b:Last>Vandermeer</b:Last>
            <b:First>J.</b:First>
          </b:Person>
        </b:NameList>
      </b:Author>
    </b:Author>
    <b:URL>http://www.jstor.org/stable/2096844</b:URL>
    <b:RefOrder>1</b:RefOrder>
  </b:Source>
  <b:Source>
    <b:Tag>Lot21</b:Tag>
    <b:SourceType>ArticleInAPeriodical</b:SourceType>
    <b:Guid>{05B6451C-A641-4E64-AFBC-5A997EFFAB70}</b:Guid>
    <b:Author>
      <b:Author>
        <b:NameList>
          <b:Person>
            <b:Last>Lotz</b:Last>
            <b:First>A</b:First>
          </b:Person>
        </b:NameList>
      </b:Author>
    </b:Author>
    <b:Title>Unpopularity and cultural power in the age of Netflix: New questions for cultural studies’ approaches to television texts</b:Title>
    <b:PeriodicalTitle>European Journal of Cultural Studies</b:PeriodicalTitle>
    <b:Year>2021</b:Year>
    <b:DOI>https://doi.org/10.1177/1367549421994578</b:DOI>
    <b:RefOrder>2</b:RefOrder>
  </b:Source>
  <b:Source>
    <b:Tag>Web14</b:Tag>
    <b:SourceType>ArticleInAPeriodical</b:SourceType>
    <b:Guid>{89685F62-8869-4CFE-97BD-49DAC989976F}</b:Guid>
    <b:Author>
      <b:Author>
        <b:NameList>
          <b:Person>
            <b:Last>JG</b:Last>
            <b:First>Webster</b:First>
          </b:Person>
        </b:NameList>
      </b:Author>
    </b:Author>
    <b:Title>The Marketplace of Attention: How Audiences Take Shape in a Digital Age</b:Title>
    <b:Year>2014</b:Year>
    <b:RefOrder>4</b:RefOrder>
  </b:Source>
  <b:Source>
    <b:Tag>Lot17</b:Tag>
    <b:SourceType>ArticleInAPeriodical</b:SourceType>
    <b:Guid>{E6A09FB8-CB2A-4DBD-B526-81727BF1E40D}</b:Guid>
    <b:Author>
      <b:Author>
        <b:NameList>
          <b:Person>
            <b:Last>Lotz</b:Last>
          </b:Person>
        </b:NameList>
      </b:Author>
    </b:Author>
    <b:Title>Portals: A Treatise on Internet-distributed Television</b:Title>
    <b:PeriodicalTitle>Ann Arbor: Maize Publishing</b:PeriodicalTitle>
    <b:Year>2017</b:Year>
    <b:RefOrder>5</b:RefOrder>
  </b:Source>
  <b:Source>
    <b:Tag>Lot14</b:Tag>
    <b:SourceType>ArticleInAPeriodical</b:SourceType>
    <b:Guid>{9BAB0AB1-579D-41AD-949C-EF36A46DB38B}</b:Guid>
    <b:Author>
      <b:Author>
        <b:NameList>
          <b:Person>
            <b:Last>Lotz</b:Last>
          </b:Person>
        </b:NameList>
      </b:Author>
    </b:Author>
    <b:Title>The Television Will Be Revolutionized</b:Title>
    <b:PeriodicalTitle>New York: New York University Press</b:PeriodicalTitle>
    <b:Year>2014</b:Year>
    <b:RefOrder>3</b:RefOrder>
  </b:Source>
  <b:Source>
    <b:Tag>Liu</b:Tag>
    <b:SourceType>JournalArticle</b:SourceType>
    <b:Guid>{7A341C6D-CC68-4E3B-B74D-3454591FA68E}</b:Guid>
    <b:Author>
      <b:Author>
        <b:NameList>
          <b:Person>
            <b:Last>Liu</b:Last>
            <b:First>H.</b:First>
          </b:Person>
        </b:NameList>
      </b:Author>
    </b:Author>
    <b:JournalName>Journal of Computer-Mediated Communication, 13(1).</b:JournalName>
    <b:Title>Social network profiles as taste performances.</b:Title>
    <b:Year>2007</b:Year>
    <b:RefOrder>7</b:RefOrder>
  </b:Source>
</b:Sources>
</file>

<file path=customXml/itemProps1.xml><?xml version="1.0" encoding="utf-8"?>
<ds:datastoreItem xmlns:ds="http://schemas.openxmlformats.org/officeDocument/2006/customXml" ds:itemID="{E9227785-BA80-4642-9E1E-8968C4A7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Pages>
  <Words>1129</Words>
  <Characters>6101</Characters>
  <Application>Microsoft Office Word</Application>
  <DocSecurity>0</DocSecurity>
  <Lines>50</Lines>
  <Paragraphs>14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KONSTANTAKOPOULOS, I. (IOANNIS)</dc:creator>
  <cp:keywords/>
  <dc:description/>
  <cp:lastModifiedBy>KONSTANTAKOPOULOS, I. (IOANNIS)</cp:lastModifiedBy>
  <cp:revision>4</cp:revision>
  <dcterms:created xsi:type="dcterms:W3CDTF">2021-04-27T09:37:00Z</dcterms:created>
  <dcterms:modified xsi:type="dcterms:W3CDTF">2021-04-28T14:19:00Z</dcterms:modified>
</cp:coreProperties>
</file>